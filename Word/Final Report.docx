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7B21D667" w:rsidR="00F9149A" w:rsidRPr="00B26315" w:rsidRDefault="00C2347D">
      <w:pPr>
        <w:pStyle w:val="Title"/>
      </w:pPr>
      <w:r w:rsidRPr="00B26315">
        <w:br/>
      </w:r>
      <w:r w:rsidR="0017023C">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7D47AA53" w14:textId="77777777" w:rsidR="00DD7D6E" w:rsidRDefault="0017023C" w:rsidP="0017023C">
      <w:pPr>
        <w:pStyle w:val="Subtitle"/>
      </w:pPr>
      <w:r>
        <w:t xml:space="preserve">Mechatronics Project 488 </w:t>
      </w:r>
    </w:p>
    <w:p w14:paraId="0C2EE347" w14:textId="43E9D971" w:rsidR="00313CB4" w:rsidRPr="00B26315" w:rsidRDefault="0017023C" w:rsidP="0017023C">
      <w:pPr>
        <w:pStyle w:val="Subtitle"/>
      </w:pPr>
      <w:r>
        <w:t>Final Report</w:t>
      </w:r>
    </w:p>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615AE0F7" w14:textId="77777777" w:rsidR="0017023C" w:rsidRPr="00B26315" w:rsidRDefault="0017023C" w:rsidP="0017023C">
      <w:pPr>
        <w:pStyle w:val="Subtitle"/>
      </w:pPr>
      <w:r>
        <w:t>Luke Kingwill 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4551D8A0" w14:textId="77777777" w:rsidR="0017023C" w:rsidRPr="00B26315" w:rsidRDefault="0017023C" w:rsidP="0017023C">
      <w:pPr>
        <w:pStyle w:val="Subtitle"/>
      </w:pPr>
      <w:r>
        <w:t xml:space="preserve">Supervisor: Prof J. </w:t>
      </w:r>
      <w:proofErr w:type="spellStart"/>
      <w:r>
        <w:t>Versfeld</w:t>
      </w:r>
      <w:proofErr w:type="spellEnd"/>
    </w:p>
    <w:p w14:paraId="6FF04884" w14:textId="77777777" w:rsidR="0017023C" w:rsidRPr="00B26315" w:rsidRDefault="0017023C" w:rsidP="0017023C">
      <w:pPr>
        <w:pStyle w:val="Subtitle"/>
      </w:pPr>
      <w:r>
        <w:t>2022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70342948"/>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77777777" w:rsidR="00F95AC2" w:rsidRPr="00B26315" w:rsidRDefault="00F95AC2" w:rsidP="00E27F0B">
      <w:pPr>
        <w:pStyle w:val="Heading1nonum"/>
      </w:pPr>
      <w:bookmarkStart w:id="1" w:name="_Toc70342949"/>
      <w:r>
        <w:lastRenderedPageBreak/>
        <w:t>Abstract</w:t>
      </w:r>
      <w:bookmarkEnd w:id="1"/>
    </w:p>
    <w:p w14:paraId="0C2EE369" w14:textId="631D4AE3" w:rsidR="00F95AC2" w:rsidRPr="00B26315" w:rsidRDefault="00E75F23" w:rsidP="00F95AC2">
      <w:pPr>
        <w:pStyle w:val="Text1"/>
      </w:pPr>
      <w:r>
        <w:t>Note that in Mechanical Project and in Mechatronic Project, this abstract is replaced by the prescribed executive summary table.</w:t>
      </w:r>
    </w:p>
    <w:p w14:paraId="0C2EE36A" w14:textId="77777777" w:rsidR="00F9149A" w:rsidRPr="00B26315" w:rsidRDefault="006665F4" w:rsidP="00E27F0B">
      <w:pPr>
        <w:pStyle w:val="Heading1nonum"/>
      </w:pPr>
      <w:bookmarkStart w:id="2" w:name="_Toc70342950"/>
      <w:r>
        <w:lastRenderedPageBreak/>
        <w:t>Acknowledgements</w:t>
      </w:r>
      <w:bookmarkEnd w:id="2"/>
    </w:p>
    <w:p w14:paraId="0C2EE36B" w14:textId="77777777" w:rsidR="009141FA" w:rsidRPr="00B26315" w:rsidRDefault="001B3C76" w:rsidP="00787CEC">
      <w:pPr>
        <w:pStyle w:val="Text1"/>
      </w:pPr>
      <w:r w:rsidRPr="00B26315">
        <w:t>D</w:t>
      </w: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68DA0776" w14:textId="7A2797B8" w:rsidR="008452AA" w:rsidRDefault="00371A39">
      <w:pPr>
        <w:pStyle w:val="TOC1"/>
        <w:rPr>
          <w:rFonts w:eastAsiaTheme="minorEastAsia" w:cstheme="minorBidi"/>
          <w:b/>
          <w:sz w:val="22"/>
          <w:szCs w:val="22"/>
          <w:lang w:eastAsia="en-ZA"/>
        </w:rPr>
      </w:pPr>
      <w:r w:rsidRPr="00B26315">
        <w:fldChar w:fldCharType="begin"/>
      </w:r>
      <w:r w:rsidRPr="00B26315">
        <w:instrText xml:space="preserve"> TOC \o "1-3" \h \z \u \t "Heading 7,7" </w:instrText>
      </w:r>
      <w:r w:rsidRPr="00B26315">
        <w:fldChar w:fldCharType="separate"/>
      </w:r>
      <w:hyperlink w:anchor="_Toc70342948" w:history="1">
        <w:r w:rsidR="008452AA" w:rsidRPr="00464587">
          <w:rPr>
            <w:rStyle w:val="Hyperlink"/>
          </w:rPr>
          <w:t>Plagiarism declaration</w:t>
        </w:r>
        <w:r w:rsidR="008452AA">
          <w:rPr>
            <w:webHidden/>
          </w:rPr>
          <w:tab/>
        </w:r>
        <w:r w:rsidR="008452AA">
          <w:rPr>
            <w:webHidden/>
          </w:rPr>
          <w:fldChar w:fldCharType="begin"/>
        </w:r>
        <w:r w:rsidR="008452AA">
          <w:rPr>
            <w:webHidden/>
          </w:rPr>
          <w:instrText xml:space="preserve"> PAGEREF _Toc70342948 \h </w:instrText>
        </w:r>
        <w:r w:rsidR="008452AA">
          <w:rPr>
            <w:webHidden/>
          </w:rPr>
        </w:r>
        <w:r w:rsidR="008452AA">
          <w:rPr>
            <w:webHidden/>
          </w:rPr>
          <w:fldChar w:fldCharType="separate"/>
        </w:r>
        <w:r w:rsidR="008452AA">
          <w:rPr>
            <w:webHidden/>
          </w:rPr>
          <w:t>i</w:t>
        </w:r>
        <w:r w:rsidR="008452AA">
          <w:rPr>
            <w:webHidden/>
          </w:rPr>
          <w:fldChar w:fldCharType="end"/>
        </w:r>
      </w:hyperlink>
    </w:p>
    <w:p w14:paraId="0F5D1CB3" w14:textId="551DEC3C" w:rsidR="008452AA" w:rsidRDefault="00E31F03">
      <w:pPr>
        <w:pStyle w:val="TOC1"/>
        <w:rPr>
          <w:rFonts w:eastAsiaTheme="minorEastAsia" w:cstheme="minorBidi"/>
          <w:b/>
          <w:sz w:val="22"/>
          <w:szCs w:val="22"/>
          <w:lang w:eastAsia="en-ZA"/>
        </w:rPr>
      </w:pPr>
      <w:hyperlink w:anchor="_Toc70342949" w:history="1">
        <w:r w:rsidR="008452AA" w:rsidRPr="00464587">
          <w:rPr>
            <w:rStyle w:val="Hyperlink"/>
          </w:rPr>
          <w:t>Abstract</w:t>
        </w:r>
        <w:r w:rsidR="008452AA">
          <w:rPr>
            <w:webHidden/>
          </w:rPr>
          <w:tab/>
        </w:r>
        <w:r w:rsidR="008452AA">
          <w:rPr>
            <w:webHidden/>
          </w:rPr>
          <w:fldChar w:fldCharType="begin"/>
        </w:r>
        <w:r w:rsidR="008452AA">
          <w:rPr>
            <w:webHidden/>
          </w:rPr>
          <w:instrText xml:space="preserve"> PAGEREF _Toc70342949 \h </w:instrText>
        </w:r>
        <w:r w:rsidR="008452AA">
          <w:rPr>
            <w:webHidden/>
          </w:rPr>
        </w:r>
        <w:r w:rsidR="008452AA">
          <w:rPr>
            <w:webHidden/>
          </w:rPr>
          <w:fldChar w:fldCharType="separate"/>
        </w:r>
        <w:r w:rsidR="008452AA">
          <w:rPr>
            <w:webHidden/>
          </w:rPr>
          <w:t>ii</w:t>
        </w:r>
        <w:r w:rsidR="008452AA">
          <w:rPr>
            <w:webHidden/>
          </w:rPr>
          <w:fldChar w:fldCharType="end"/>
        </w:r>
      </w:hyperlink>
    </w:p>
    <w:p w14:paraId="0222C8E9" w14:textId="3E707069" w:rsidR="008452AA" w:rsidRDefault="00E31F03">
      <w:pPr>
        <w:pStyle w:val="TOC1"/>
        <w:rPr>
          <w:rFonts w:eastAsiaTheme="minorEastAsia" w:cstheme="minorBidi"/>
          <w:b/>
          <w:sz w:val="22"/>
          <w:szCs w:val="22"/>
          <w:lang w:eastAsia="en-ZA"/>
        </w:rPr>
      </w:pPr>
      <w:hyperlink w:anchor="_Toc70342950" w:history="1">
        <w:r w:rsidR="008452AA" w:rsidRPr="00464587">
          <w:rPr>
            <w:rStyle w:val="Hyperlink"/>
          </w:rPr>
          <w:t>Acknowledgements</w:t>
        </w:r>
        <w:r w:rsidR="008452AA">
          <w:rPr>
            <w:webHidden/>
          </w:rPr>
          <w:tab/>
        </w:r>
        <w:r w:rsidR="008452AA">
          <w:rPr>
            <w:webHidden/>
          </w:rPr>
          <w:fldChar w:fldCharType="begin"/>
        </w:r>
        <w:r w:rsidR="008452AA">
          <w:rPr>
            <w:webHidden/>
          </w:rPr>
          <w:instrText xml:space="preserve"> PAGEREF _Toc70342950 \h </w:instrText>
        </w:r>
        <w:r w:rsidR="008452AA">
          <w:rPr>
            <w:webHidden/>
          </w:rPr>
        </w:r>
        <w:r w:rsidR="008452AA">
          <w:rPr>
            <w:webHidden/>
          </w:rPr>
          <w:fldChar w:fldCharType="separate"/>
        </w:r>
        <w:r w:rsidR="008452AA">
          <w:rPr>
            <w:webHidden/>
          </w:rPr>
          <w:t>iii</w:t>
        </w:r>
        <w:r w:rsidR="008452AA">
          <w:rPr>
            <w:webHidden/>
          </w:rPr>
          <w:fldChar w:fldCharType="end"/>
        </w:r>
      </w:hyperlink>
    </w:p>
    <w:p w14:paraId="0B8249DF" w14:textId="7A5D2269" w:rsidR="008452AA" w:rsidRDefault="00E31F03">
      <w:pPr>
        <w:pStyle w:val="TOC1"/>
        <w:rPr>
          <w:rFonts w:eastAsiaTheme="minorEastAsia" w:cstheme="minorBidi"/>
          <w:b/>
          <w:sz w:val="22"/>
          <w:szCs w:val="22"/>
          <w:lang w:eastAsia="en-ZA"/>
        </w:rPr>
      </w:pPr>
      <w:hyperlink w:anchor="_Toc70342951" w:history="1">
        <w:r w:rsidR="008452AA" w:rsidRPr="00464587">
          <w:rPr>
            <w:rStyle w:val="Hyperlink"/>
          </w:rPr>
          <w:t>List of figures</w:t>
        </w:r>
        <w:r w:rsidR="008452AA">
          <w:rPr>
            <w:webHidden/>
          </w:rPr>
          <w:tab/>
        </w:r>
        <w:r w:rsidR="008452AA">
          <w:rPr>
            <w:webHidden/>
          </w:rPr>
          <w:fldChar w:fldCharType="begin"/>
        </w:r>
        <w:r w:rsidR="008452AA">
          <w:rPr>
            <w:webHidden/>
          </w:rPr>
          <w:instrText xml:space="preserve"> PAGEREF _Toc70342951 \h </w:instrText>
        </w:r>
        <w:r w:rsidR="008452AA">
          <w:rPr>
            <w:webHidden/>
          </w:rPr>
        </w:r>
        <w:r w:rsidR="008452AA">
          <w:rPr>
            <w:webHidden/>
          </w:rPr>
          <w:fldChar w:fldCharType="separate"/>
        </w:r>
        <w:r w:rsidR="008452AA">
          <w:rPr>
            <w:webHidden/>
          </w:rPr>
          <w:t>v</w:t>
        </w:r>
        <w:r w:rsidR="008452AA">
          <w:rPr>
            <w:webHidden/>
          </w:rPr>
          <w:fldChar w:fldCharType="end"/>
        </w:r>
      </w:hyperlink>
    </w:p>
    <w:p w14:paraId="20589E79" w14:textId="6546C112" w:rsidR="008452AA" w:rsidRDefault="00E31F03">
      <w:pPr>
        <w:pStyle w:val="TOC1"/>
        <w:rPr>
          <w:rFonts w:eastAsiaTheme="minorEastAsia" w:cstheme="minorBidi"/>
          <w:b/>
          <w:sz w:val="22"/>
          <w:szCs w:val="22"/>
          <w:lang w:eastAsia="en-ZA"/>
        </w:rPr>
      </w:pPr>
      <w:hyperlink w:anchor="_Toc70342952" w:history="1">
        <w:r w:rsidR="008452AA" w:rsidRPr="00464587">
          <w:rPr>
            <w:rStyle w:val="Hyperlink"/>
          </w:rPr>
          <w:t>List of tables</w:t>
        </w:r>
        <w:r w:rsidR="008452AA">
          <w:rPr>
            <w:webHidden/>
          </w:rPr>
          <w:tab/>
        </w:r>
        <w:r w:rsidR="008452AA">
          <w:rPr>
            <w:webHidden/>
          </w:rPr>
          <w:fldChar w:fldCharType="begin"/>
        </w:r>
        <w:r w:rsidR="008452AA">
          <w:rPr>
            <w:webHidden/>
          </w:rPr>
          <w:instrText xml:space="preserve"> PAGEREF _Toc70342952 \h </w:instrText>
        </w:r>
        <w:r w:rsidR="008452AA">
          <w:rPr>
            <w:webHidden/>
          </w:rPr>
        </w:r>
        <w:r w:rsidR="008452AA">
          <w:rPr>
            <w:webHidden/>
          </w:rPr>
          <w:fldChar w:fldCharType="separate"/>
        </w:r>
        <w:r w:rsidR="008452AA">
          <w:rPr>
            <w:webHidden/>
          </w:rPr>
          <w:t>vi</w:t>
        </w:r>
        <w:r w:rsidR="008452AA">
          <w:rPr>
            <w:webHidden/>
          </w:rPr>
          <w:fldChar w:fldCharType="end"/>
        </w:r>
      </w:hyperlink>
    </w:p>
    <w:p w14:paraId="02C443BF" w14:textId="31900395" w:rsidR="008452AA" w:rsidRDefault="00E31F03">
      <w:pPr>
        <w:pStyle w:val="TOC1"/>
        <w:rPr>
          <w:rFonts w:eastAsiaTheme="minorEastAsia" w:cstheme="minorBidi"/>
          <w:b/>
          <w:sz w:val="22"/>
          <w:szCs w:val="22"/>
          <w:lang w:eastAsia="en-ZA"/>
        </w:rPr>
      </w:pPr>
      <w:hyperlink w:anchor="_Toc70342953" w:history="1">
        <w:r w:rsidR="008452AA" w:rsidRPr="00464587">
          <w:rPr>
            <w:rStyle w:val="Hyperlink"/>
          </w:rPr>
          <w:t>List of symbols</w:t>
        </w:r>
        <w:r w:rsidR="008452AA">
          <w:rPr>
            <w:webHidden/>
          </w:rPr>
          <w:tab/>
        </w:r>
        <w:r w:rsidR="008452AA">
          <w:rPr>
            <w:webHidden/>
          </w:rPr>
          <w:fldChar w:fldCharType="begin"/>
        </w:r>
        <w:r w:rsidR="008452AA">
          <w:rPr>
            <w:webHidden/>
          </w:rPr>
          <w:instrText xml:space="preserve"> PAGEREF _Toc70342953 \h </w:instrText>
        </w:r>
        <w:r w:rsidR="008452AA">
          <w:rPr>
            <w:webHidden/>
          </w:rPr>
        </w:r>
        <w:r w:rsidR="008452AA">
          <w:rPr>
            <w:webHidden/>
          </w:rPr>
          <w:fldChar w:fldCharType="separate"/>
        </w:r>
        <w:r w:rsidR="008452AA">
          <w:rPr>
            <w:webHidden/>
          </w:rPr>
          <w:t>vii</w:t>
        </w:r>
        <w:r w:rsidR="008452AA">
          <w:rPr>
            <w:webHidden/>
          </w:rPr>
          <w:fldChar w:fldCharType="end"/>
        </w:r>
      </w:hyperlink>
    </w:p>
    <w:p w14:paraId="3E6798AB" w14:textId="28E2C64B" w:rsidR="008452AA" w:rsidRDefault="00E31F03">
      <w:pPr>
        <w:pStyle w:val="TOC1"/>
        <w:rPr>
          <w:rFonts w:eastAsiaTheme="minorEastAsia" w:cstheme="minorBidi"/>
          <w:b/>
          <w:sz w:val="22"/>
          <w:szCs w:val="22"/>
          <w:lang w:eastAsia="en-ZA"/>
        </w:rPr>
      </w:pPr>
      <w:hyperlink w:anchor="_Toc70342954" w:history="1">
        <w:r w:rsidR="008452AA" w:rsidRPr="00464587">
          <w:rPr>
            <w:rStyle w:val="Hyperlink"/>
          </w:rPr>
          <w:t>1</w:t>
        </w:r>
        <w:r w:rsidR="008452AA">
          <w:rPr>
            <w:rFonts w:eastAsiaTheme="minorEastAsia" w:cstheme="minorBidi"/>
            <w:sz w:val="22"/>
            <w:szCs w:val="22"/>
            <w:lang w:eastAsia="en-ZA"/>
          </w:rPr>
          <w:tab/>
        </w:r>
        <w:r w:rsidR="008452AA" w:rsidRPr="00464587">
          <w:rPr>
            <w:rStyle w:val="Hyperlink"/>
          </w:rPr>
          <w:t>Introduction</w:t>
        </w:r>
        <w:r w:rsidR="008452AA">
          <w:rPr>
            <w:webHidden/>
          </w:rPr>
          <w:tab/>
        </w:r>
        <w:r w:rsidR="008452AA">
          <w:rPr>
            <w:webHidden/>
          </w:rPr>
          <w:fldChar w:fldCharType="begin"/>
        </w:r>
        <w:r w:rsidR="008452AA">
          <w:rPr>
            <w:webHidden/>
          </w:rPr>
          <w:instrText xml:space="preserve"> PAGEREF _Toc70342954 \h </w:instrText>
        </w:r>
        <w:r w:rsidR="008452AA">
          <w:rPr>
            <w:webHidden/>
          </w:rPr>
        </w:r>
        <w:r w:rsidR="008452AA">
          <w:rPr>
            <w:webHidden/>
          </w:rPr>
          <w:fldChar w:fldCharType="separate"/>
        </w:r>
        <w:r w:rsidR="008452AA">
          <w:rPr>
            <w:webHidden/>
          </w:rPr>
          <w:t>1</w:t>
        </w:r>
        <w:r w:rsidR="008452AA">
          <w:rPr>
            <w:webHidden/>
          </w:rPr>
          <w:fldChar w:fldCharType="end"/>
        </w:r>
      </w:hyperlink>
    </w:p>
    <w:p w14:paraId="2758A2A4" w14:textId="01F5B121" w:rsidR="008452AA" w:rsidRDefault="00E31F03">
      <w:pPr>
        <w:pStyle w:val="TOC2"/>
        <w:tabs>
          <w:tab w:val="left" w:pos="992"/>
        </w:tabs>
        <w:rPr>
          <w:rFonts w:eastAsiaTheme="minorEastAsia" w:cstheme="minorBidi"/>
          <w:sz w:val="22"/>
          <w:szCs w:val="22"/>
          <w:lang w:eastAsia="en-ZA"/>
        </w:rPr>
      </w:pPr>
      <w:hyperlink w:anchor="_Toc70342955" w:history="1">
        <w:r w:rsidR="008452AA" w:rsidRPr="00464587">
          <w:rPr>
            <w:rStyle w:val="Hyperlink"/>
          </w:rPr>
          <w:t>1.1</w:t>
        </w:r>
        <w:r w:rsidR="008452AA">
          <w:rPr>
            <w:rFonts w:eastAsiaTheme="minorEastAsia" w:cstheme="minorBidi"/>
            <w:sz w:val="22"/>
            <w:szCs w:val="22"/>
            <w:lang w:eastAsia="en-ZA"/>
          </w:rPr>
          <w:tab/>
        </w:r>
        <w:r w:rsidR="008452AA" w:rsidRPr="00464587">
          <w:rPr>
            <w:rStyle w:val="Hyperlink"/>
          </w:rPr>
          <w:t>Background</w:t>
        </w:r>
        <w:r w:rsidR="008452AA">
          <w:rPr>
            <w:webHidden/>
          </w:rPr>
          <w:tab/>
        </w:r>
        <w:r w:rsidR="008452AA">
          <w:rPr>
            <w:webHidden/>
          </w:rPr>
          <w:fldChar w:fldCharType="begin"/>
        </w:r>
        <w:r w:rsidR="008452AA">
          <w:rPr>
            <w:webHidden/>
          </w:rPr>
          <w:instrText xml:space="preserve"> PAGEREF _Toc70342955 \h </w:instrText>
        </w:r>
        <w:r w:rsidR="008452AA">
          <w:rPr>
            <w:webHidden/>
          </w:rPr>
        </w:r>
        <w:r w:rsidR="008452AA">
          <w:rPr>
            <w:webHidden/>
          </w:rPr>
          <w:fldChar w:fldCharType="separate"/>
        </w:r>
        <w:r w:rsidR="008452AA">
          <w:rPr>
            <w:webHidden/>
          </w:rPr>
          <w:t>1</w:t>
        </w:r>
        <w:r w:rsidR="008452AA">
          <w:rPr>
            <w:webHidden/>
          </w:rPr>
          <w:fldChar w:fldCharType="end"/>
        </w:r>
      </w:hyperlink>
    </w:p>
    <w:p w14:paraId="0E643D74" w14:textId="268DE1B9" w:rsidR="008452AA" w:rsidRDefault="00E31F03">
      <w:pPr>
        <w:pStyle w:val="TOC2"/>
        <w:tabs>
          <w:tab w:val="left" w:pos="992"/>
        </w:tabs>
        <w:rPr>
          <w:rFonts w:eastAsiaTheme="minorEastAsia" w:cstheme="minorBidi"/>
          <w:sz w:val="22"/>
          <w:szCs w:val="22"/>
          <w:lang w:eastAsia="en-ZA"/>
        </w:rPr>
      </w:pPr>
      <w:hyperlink w:anchor="_Toc70342956" w:history="1">
        <w:r w:rsidR="008452AA" w:rsidRPr="00464587">
          <w:rPr>
            <w:rStyle w:val="Hyperlink"/>
          </w:rPr>
          <w:t>1.2</w:t>
        </w:r>
        <w:r w:rsidR="008452AA">
          <w:rPr>
            <w:rFonts w:eastAsiaTheme="minorEastAsia" w:cstheme="minorBidi"/>
            <w:sz w:val="22"/>
            <w:szCs w:val="22"/>
            <w:lang w:eastAsia="en-ZA"/>
          </w:rPr>
          <w:tab/>
        </w:r>
        <w:r w:rsidR="008452AA" w:rsidRPr="00464587">
          <w:rPr>
            <w:rStyle w:val="Hyperlink"/>
          </w:rPr>
          <w:t>Objectives</w:t>
        </w:r>
        <w:r w:rsidR="008452AA">
          <w:rPr>
            <w:webHidden/>
          </w:rPr>
          <w:tab/>
        </w:r>
        <w:r w:rsidR="008452AA">
          <w:rPr>
            <w:webHidden/>
          </w:rPr>
          <w:fldChar w:fldCharType="begin"/>
        </w:r>
        <w:r w:rsidR="008452AA">
          <w:rPr>
            <w:webHidden/>
          </w:rPr>
          <w:instrText xml:space="preserve"> PAGEREF _Toc70342956 \h </w:instrText>
        </w:r>
        <w:r w:rsidR="008452AA">
          <w:rPr>
            <w:webHidden/>
          </w:rPr>
        </w:r>
        <w:r w:rsidR="008452AA">
          <w:rPr>
            <w:webHidden/>
          </w:rPr>
          <w:fldChar w:fldCharType="separate"/>
        </w:r>
        <w:r w:rsidR="008452AA">
          <w:rPr>
            <w:webHidden/>
          </w:rPr>
          <w:t>1</w:t>
        </w:r>
        <w:r w:rsidR="008452AA">
          <w:rPr>
            <w:webHidden/>
          </w:rPr>
          <w:fldChar w:fldCharType="end"/>
        </w:r>
      </w:hyperlink>
    </w:p>
    <w:p w14:paraId="369656BF" w14:textId="5AFC2629" w:rsidR="008452AA" w:rsidRDefault="00E31F03">
      <w:pPr>
        <w:pStyle w:val="TOC2"/>
        <w:tabs>
          <w:tab w:val="left" w:pos="992"/>
        </w:tabs>
        <w:rPr>
          <w:rFonts w:eastAsiaTheme="minorEastAsia" w:cstheme="minorBidi"/>
          <w:sz w:val="22"/>
          <w:szCs w:val="22"/>
          <w:lang w:eastAsia="en-ZA"/>
        </w:rPr>
      </w:pPr>
      <w:hyperlink w:anchor="_Toc70342957" w:history="1">
        <w:r w:rsidR="008452AA" w:rsidRPr="00464587">
          <w:rPr>
            <w:rStyle w:val="Hyperlink"/>
          </w:rPr>
          <w:t>1.3</w:t>
        </w:r>
        <w:r w:rsidR="008452AA">
          <w:rPr>
            <w:rFonts w:eastAsiaTheme="minorEastAsia" w:cstheme="minorBidi"/>
            <w:sz w:val="22"/>
            <w:szCs w:val="22"/>
            <w:lang w:eastAsia="en-ZA"/>
          </w:rPr>
          <w:tab/>
        </w:r>
        <w:r w:rsidR="008452AA" w:rsidRPr="00464587">
          <w:rPr>
            <w:rStyle w:val="Hyperlink"/>
          </w:rPr>
          <w:t>Motivation</w:t>
        </w:r>
        <w:r w:rsidR="008452AA">
          <w:rPr>
            <w:webHidden/>
          </w:rPr>
          <w:tab/>
        </w:r>
        <w:r w:rsidR="008452AA">
          <w:rPr>
            <w:webHidden/>
          </w:rPr>
          <w:fldChar w:fldCharType="begin"/>
        </w:r>
        <w:r w:rsidR="008452AA">
          <w:rPr>
            <w:webHidden/>
          </w:rPr>
          <w:instrText xml:space="preserve"> PAGEREF _Toc70342957 \h </w:instrText>
        </w:r>
        <w:r w:rsidR="008452AA">
          <w:rPr>
            <w:webHidden/>
          </w:rPr>
        </w:r>
        <w:r w:rsidR="008452AA">
          <w:rPr>
            <w:webHidden/>
          </w:rPr>
          <w:fldChar w:fldCharType="separate"/>
        </w:r>
        <w:r w:rsidR="008452AA">
          <w:rPr>
            <w:webHidden/>
          </w:rPr>
          <w:t>1</w:t>
        </w:r>
        <w:r w:rsidR="008452AA">
          <w:rPr>
            <w:webHidden/>
          </w:rPr>
          <w:fldChar w:fldCharType="end"/>
        </w:r>
      </w:hyperlink>
    </w:p>
    <w:p w14:paraId="408A9B6D" w14:textId="45E53C94" w:rsidR="008452AA" w:rsidRDefault="00E31F03">
      <w:pPr>
        <w:pStyle w:val="TOC1"/>
        <w:rPr>
          <w:rFonts w:eastAsiaTheme="minorEastAsia" w:cstheme="minorBidi"/>
          <w:b/>
          <w:sz w:val="22"/>
          <w:szCs w:val="22"/>
          <w:lang w:eastAsia="en-ZA"/>
        </w:rPr>
      </w:pPr>
      <w:hyperlink w:anchor="_Toc70342958" w:history="1">
        <w:r w:rsidR="008452AA" w:rsidRPr="00464587">
          <w:rPr>
            <w:rStyle w:val="Hyperlink"/>
          </w:rPr>
          <w:t>2</w:t>
        </w:r>
        <w:r w:rsidR="008452AA">
          <w:rPr>
            <w:rFonts w:eastAsiaTheme="minorEastAsia" w:cstheme="minorBidi"/>
            <w:sz w:val="22"/>
            <w:szCs w:val="22"/>
            <w:lang w:eastAsia="en-ZA"/>
          </w:rPr>
          <w:tab/>
        </w:r>
        <w:r w:rsidR="008452AA" w:rsidRPr="00464587">
          <w:rPr>
            <w:rStyle w:val="Hyperlink"/>
          </w:rPr>
          <w:t>Literature review</w:t>
        </w:r>
        <w:r w:rsidR="008452AA">
          <w:rPr>
            <w:webHidden/>
          </w:rPr>
          <w:tab/>
        </w:r>
        <w:r w:rsidR="008452AA">
          <w:rPr>
            <w:webHidden/>
          </w:rPr>
          <w:fldChar w:fldCharType="begin"/>
        </w:r>
        <w:r w:rsidR="008452AA">
          <w:rPr>
            <w:webHidden/>
          </w:rPr>
          <w:instrText xml:space="preserve"> PAGEREF _Toc70342958 \h </w:instrText>
        </w:r>
        <w:r w:rsidR="008452AA">
          <w:rPr>
            <w:webHidden/>
          </w:rPr>
        </w:r>
        <w:r w:rsidR="008452AA">
          <w:rPr>
            <w:webHidden/>
          </w:rPr>
          <w:fldChar w:fldCharType="separate"/>
        </w:r>
        <w:r w:rsidR="008452AA">
          <w:rPr>
            <w:webHidden/>
          </w:rPr>
          <w:t>2</w:t>
        </w:r>
        <w:r w:rsidR="008452AA">
          <w:rPr>
            <w:webHidden/>
          </w:rPr>
          <w:fldChar w:fldCharType="end"/>
        </w:r>
      </w:hyperlink>
    </w:p>
    <w:p w14:paraId="20798DB9" w14:textId="7492FB14" w:rsidR="008452AA" w:rsidRDefault="00E31F03">
      <w:pPr>
        <w:pStyle w:val="TOC2"/>
        <w:tabs>
          <w:tab w:val="left" w:pos="992"/>
        </w:tabs>
        <w:rPr>
          <w:rFonts w:eastAsiaTheme="minorEastAsia" w:cstheme="minorBidi"/>
          <w:sz w:val="22"/>
          <w:szCs w:val="22"/>
          <w:lang w:eastAsia="en-ZA"/>
        </w:rPr>
      </w:pPr>
      <w:hyperlink w:anchor="_Toc70342959" w:history="1">
        <w:r w:rsidR="008452AA" w:rsidRPr="00464587">
          <w:rPr>
            <w:rStyle w:val="Hyperlink"/>
          </w:rPr>
          <w:t>2.1</w:t>
        </w:r>
        <w:r w:rsidR="008452AA">
          <w:rPr>
            <w:rFonts w:eastAsiaTheme="minorEastAsia" w:cstheme="minorBidi"/>
            <w:sz w:val="22"/>
            <w:szCs w:val="22"/>
            <w:lang w:eastAsia="en-ZA"/>
          </w:rPr>
          <w:tab/>
        </w:r>
        <w:r w:rsidR="008452AA" w:rsidRPr="00464587">
          <w:rPr>
            <w:rStyle w:val="Hyperlink"/>
          </w:rPr>
          <w:t>Boats and ships</w:t>
        </w:r>
        <w:r w:rsidR="008452AA">
          <w:rPr>
            <w:webHidden/>
          </w:rPr>
          <w:tab/>
        </w:r>
        <w:r w:rsidR="008452AA">
          <w:rPr>
            <w:webHidden/>
          </w:rPr>
          <w:fldChar w:fldCharType="begin"/>
        </w:r>
        <w:r w:rsidR="008452AA">
          <w:rPr>
            <w:webHidden/>
          </w:rPr>
          <w:instrText xml:space="preserve"> PAGEREF _Toc70342959 \h </w:instrText>
        </w:r>
        <w:r w:rsidR="008452AA">
          <w:rPr>
            <w:webHidden/>
          </w:rPr>
        </w:r>
        <w:r w:rsidR="008452AA">
          <w:rPr>
            <w:webHidden/>
          </w:rPr>
          <w:fldChar w:fldCharType="separate"/>
        </w:r>
        <w:r w:rsidR="008452AA">
          <w:rPr>
            <w:webHidden/>
          </w:rPr>
          <w:t>2</w:t>
        </w:r>
        <w:r w:rsidR="008452AA">
          <w:rPr>
            <w:webHidden/>
          </w:rPr>
          <w:fldChar w:fldCharType="end"/>
        </w:r>
      </w:hyperlink>
    </w:p>
    <w:p w14:paraId="723EC5F9" w14:textId="6E7B68C4" w:rsidR="008452AA" w:rsidRDefault="00E31F03">
      <w:pPr>
        <w:pStyle w:val="TOC1"/>
        <w:rPr>
          <w:rFonts w:eastAsiaTheme="minorEastAsia" w:cstheme="minorBidi"/>
          <w:b/>
          <w:sz w:val="22"/>
          <w:szCs w:val="22"/>
          <w:lang w:eastAsia="en-ZA"/>
        </w:rPr>
      </w:pPr>
      <w:hyperlink w:anchor="_Toc70342960" w:history="1">
        <w:r w:rsidR="008452AA" w:rsidRPr="00464587">
          <w:rPr>
            <w:rStyle w:val="Hyperlink"/>
          </w:rPr>
          <w:t>3</w:t>
        </w:r>
        <w:r w:rsidR="008452AA">
          <w:rPr>
            <w:rFonts w:eastAsiaTheme="minorEastAsia" w:cstheme="minorBidi"/>
            <w:sz w:val="22"/>
            <w:szCs w:val="22"/>
            <w:lang w:eastAsia="en-ZA"/>
          </w:rPr>
          <w:tab/>
        </w:r>
        <w:r w:rsidR="008452AA" w:rsidRPr="00464587">
          <w:rPr>
            <w:rStyle w:val="Hyperlink"/>
          </w:rPr>
          <w:t>Content chapter</w:t>
        </w:r>
        <w:r w:rsidR="008452AA">
          <w:rPr>
            <w:webHidden/>
          </w:rPr>
          <w:tab/>
        </w:r>
        <w:r w:rsidR="008452AA">
          <w:rPr>
            <w:webHidden/>
          </w:rPr>
          <w:fldChar w:fldCharType="begin"/>
        </w:r>
        <w:r w:rsidR="008452AA">
          <w:rPr>
            <w:webHidden/>
          </w:rPr>
          <w:instrText xml:space="preserve"> PAGEREF _Toc70342960 \h </w:instrText>
        </w:r>
        <w:r w:rsidR="008452AA">
          <w:rPr>
            <w:webHidden/>
          </w:rPr>
        </w:r>
        <w:r w:rsidR="008452AA">
          <w:rPr>
            <w:webHidden/>
          </w:rPr>
          <w:fldChar w:fldCharType="separate"/>
        </w:r>
        <w:r w:rsidR="008452AA">
          <w:rPr>
            <w:webHidden/>
          </w:rPr>
          <w:t>3</w:t>
        </w:r>
        <w:r w:rsidR="008452AA">
          <w:rPr>
            <w:webHidden/>
          </w:rPr>
          <w:fldChar w:fldCharType="end"/>
        </w:r>
      </w:hyperlink>
    </w:p>
    <w:p w14:paraId="6D3DE481" w14:textId="19124119" w:rsidR="008452AA" w:rsidRDefault="00E31F03">
      <w:pPr>
        <w:pStyle w:val="TOC2"/>
        <w:tabs>
          <w:tab w:val="left" w:pos="992"/>
        </w:tabs>
        <w:rPr>
          <w:rFonts w:eastAsiaTheme="minorEastAsia" w:cstheme="minorBidi"/>
          <w:sz w:val="22"/>
          <w:szCs w:val="22"/>
          <w:lang w:eastAsia="en-ZA"/>
        </w:rPr>
      </w:pPr>
      <w:hyperlink w:anchor="_Toc70342961" w:history="1">
        <w:r w:rsidR="008452AA" w:rsidRPr="00464587">
          <w:rPr>
            <w:rStyle w:val="Hyperlink"/>
          </w:rPr>
          <w:t>3.1</w:t>
        </w:r>
        <w:r w:rsidR="008452AA">
          <w:rPr>
            <w:rFonts w:eastAsiaTheme="minorEastAsia" w:cstheme="minorBidi"/>
            <w:sz w:val="22"/>
            <w:szCs w:val="22"/>
            <w:lang w:eastAsia="en-ZA"/>
          </w:rPr>
          <w:tab/>
        </w:r>
        <w:r w:rsidR="008452AA" w:rsidRPr="00464587">
          <w:rPr>
            <w:rStyle w:val="Hyperlink"/>
          </w:rPr>
          <w:t>Heading level 2</w:t>
        </w:r>
        <w:r w:rsidR="008452AA">
          <w:rPr>
            <w:webHidden/>
          </w:rPr>
          <w:tab/>
        </w:r>
        <w:r w:rsidR="008452AA">
          <w:rPr>
            <w:webHidden/>
          </w:rPr>
          <w:fldChar w:fldCharType="begin"/>
        </w:r>
        <w:r w:rsidR="008452AA">
          <w:rPr>
            <w:webHidden/>
          </w:rPr>
          <w:instrText xml:space="preserve"> PAGEREF _Toc70342961 \h </w:instrText>
        </w:r>
        <w:r w:rsidR="008452AA">
          <w:rPr>
            <w:webHidden/>
          </w:rPr>
        </w:r>
        <w:r w:rsidR="008452AA">
          <w:rPr>
            <w:webHidden/>
          </w:rPr>
          <w:fldChar w:fldCharType="separate"/>
        </w:r>
        <w:r w:rsidR="008452AA">
          <w:rPr>
            <w:webHidden/>
          </w:rPr>
          <w:t>3</w:t>
        </w:r>
        <w:r w:rsidR="008452AA">
          <w:rPr>
            <w:webHidden/>
          </w:rPr>
          <w:fldChar w:fldCharType="end"/>
        </w:r>
      </w:hyperlink>
    </w:p>
    <w:p w14:paraId="7A741D39" w14:textId="59F5B537" w:rsidR="008452AA" w:rsidRDefault="00E31F03">
      <w:pPr>
        <w:pStyle w:val="TOC3"/>
        <w:rPr>
          <w:rFonts w:eastAsiaTheme="minorEastAsia" w:cstheme="minorBidi"/>
          <w:szCs w:val="22"/>
          <w:lang w:val="en-ZA" w:eastAsia="en-ZA"/>
        </w:rPr>
      </w:pPr>
      <w:hyperlink w:anchor="_Toc70342962" w:history="1">
        <w:r w:rsidR="008452AA" w:rsidRPr="00464587">
          <w:rPr>
            <w:rStyle w:val="Hyperlink"/>
          </w:rPr>
          <w:t>3.1.1</w:t>
        </w:r>
        <w:r w:rsidR="008452AA">
          <w:rPr>
            <w:rFonts w:eastAsiaTheme="minorEastAsia" w:cstheme="minorBidi"/>
            <w:szCs w:val="22"/>
            <w:lang w:val="en-ZA" w:eastAsia="en-ZA"/>
          </w:rPr>
          <w:tab/>
        </w:r>
        <w:r w:rsidR="008452AA" w:rsidRPr="00464587">
          <w:rPr>
            <w:rStyle w:val="Hyperlink"/>
          </w:rPr>
          <w:t>Heading level 3</w:t>
        </w:r>
        <w:r w:rsidR="008452AA">
          <w:rPr>
            <w:webHidden/>
          </w:rPr>
          <w:tab/>
        </w:r>
        <w:r w:rsidR="008452AA">
          <w:rPr>
            <w:webHidden/>
          </w:rPr>
          <w:fldChar w:fldCharType="begin"/>
        </w:r>
        <w:r w:rsidR="008452AA">
          <w:rPr>
            <w:webHidden/>
          </w:rPr>
          <w:instrText xml:space="preserve"> PAGEREF _Toc70342962 \h </w:instrText>
        </w:r>
        <w:r w:rsidR="008452AA">
          <w:rPr>
            <w:webHidden/>
          </w:rPr>
        </w:r>
        <w:r w:rsidR="008452AA">
          <w:rPr>
            <w:webHidden/>
          </w:rPr>
          <w:fldChar w:fldCharType="separate"/>
        </w:r>
        <w:r w:rsidR="008452AA">
          <w:rPr>
            <w:webHidden/>
          </w:rPr>
          <w:t>3</w:t>
        </w:r>
        <w:r w:rsidR="008452AA">
          <w:rPr>
            <w:webHidden/>
          </w:rPr>
          <w:fldChar w:fldCharType="end"/>
        </w:r>
      </w:hyperlink>
    </w:p>
    <w:p w14:paraId="5392175B" w14:textId="30BE3696" w:rsidR="008452AA" w:rsidRDefault="00E31F03">
      <w:pPr>
        <w:pStyle w:val="TOC1"/>
        <w:rPr>
          <w:rFonts w:eastAsiaTheme="minorEastAsia" w:cstheme="minorBidi"/>
          <w:b/>
          <w:sz w:val="22"/>
          <w:szCs w:val="22"/>
          <w:lang w:eastAsia="en-ZA"/>
        </w:rPr>
      </w:pPr>
      <w:hyperlink w:anchor="_Toc70342963" w:history="1">
        <w:r w:rsidR="008452AA" w:rsidRPr="00464587">
          <w:rPr>
            <w:rStyle w:val="Hyperlink"/>
          </w:rPr>
          <w:t>4</w:t>
        </w:r>
        <w:r w:rsidR="008452AA">
          <w:rPr>
            <w:rFonts w:eastAsiaTheme="minorEastAsia" w:cstheme="minorBidi"/>
            <w:sz w:val="22"/>
            <w:szCs w:val="22"/>
            <w:lang w:eastAsia="en-ZA"/>
          </w:rPr>
          <w:tab/>
        </w:r>
        <w:r w:rsidR="008452AA" w:rsidRPr="00464587">
          <w:rPr>
            <w:rStyle w:val="Hyperlink"/>
          </w:rPr>
          <w:t>Conclusions</w:t>
        </w:r>
        <w:r w:rsidR="008452AA">
          <w:rPr>
            <w:webHidden/>
          </w:rPr>
          <w:tab/>
        </w:r>
        <w:r w:rsidR="008452AA">
          <w:rPr>
            <w:webHidden/>
          </w:rPr>
          <w:fldChar w:fldCharType="begin"/>
        </w:r>
        <w:r w:rsidR="008452AA">
          <w:rPr>
            <w:webHidden/>
          </w:rPr>
          <w:instrText xml:space="preserve"> PAGEREF _Toc70342963 \h </w:instrText>
        </w:r>
        <w:r w:rsidR="008452AA">
          <w:rPr>
            <w:webHidden/>
          </w:rPr>
        </w:r>
        <w:r w:rsidR="008452AA">
          <w:rPr>
            <w:webHidden/>
          </w:rPr>
          <w:fldChar w:fldCharType="separate"/>
        </w:r>
        <w:r w:rsidR="008452AA">
          <w:rPr>
            <w:webHidden/>
          </w:rPr>
          <w:t>6</w:t>
        </w:r>
        <w:r w:rsidR="008452AA">
          <w:rPr>
            <w:webHidden/>
          </w:rPr>
          <w:fldChar w:fldCharType="end"/>
        </w:r>
      </w:hyperlink>
    </w:p>
    <w:p w14:paraId="2696DD72" w14:textId="34D802DB" w:rsidR="008452AA" w:rsidRDefault="00E31F03">
      <w:pPr>
        <w:pStyle w:val="TOC1"/>
        <w:rPr>
          <w:rFonts w:eastAsiaTheme="minorEastAsia" w:cstheme="minorBidi"/>
          <w:b/>
          <w:sz w:val="22"/>
          <w:szCs w:val="22"/>
          <w:lang w:eastAsia="en-ZA"/>
        </w:rPr>
      </w:pPr>
      <w:hyperlink w:anchor="_Toc70342964" w:history="1">
        <w:r w:rsidR="008452AA" w:rsidRPr="00464587">
          <w:rPr>
            <w:rStyle w:val="Hyperlink"/>
          </w:rPr>
          <w:t>5</w:t>
        </w:r>
        <w:r w:rsidR="008452AA">
          <w:rPr>
            <w:rFonts w:eastAsiaTheme="minorEastAsia" w:cstheme="minorBidi"/>
            <w:sz w:val="22"/>
            <w:szCs w:val="22"/>
            <w:lang w:eastAsia="en-ZA"/>
          </w:rPr>
          <w:tab/>
        </w:r>
        <w:r w:rsidR="008452AA" w:rsidRPr="00464587">
          <w:rPr>
            <w:rStyle w:val="Hyperlink"/>
          </w:rPr>
          <w:t>References</w:t>
        </w:r>
        <w:r w:rsidR="008452AA">
          <w:rPr>
            <w:webHidden/>
          </w:rPr>
          <w:tab/>
        </w:r>
        <w:r w:rsidR="008452AA">
          <w:rPr>
            <w:webHidden/>
          </w:rPr>
          <w:fldChar w:fldCharType="begin"/>
        </w:r>
        <w:r w:rsidR="008452AA">
          <w:rPr>
            <w:webHidden/>
          </w:rPr>
          <w:instrText xml:space="preserve"> PAGEREF _Toc70342964 \h </w:instrText>
        </w:r>
        <w:r w:rsidR="008452AA">
          <w:rPr>
            <w:webHidden/>
          </w:rPr>
        </w:r>
        <w:r w:rsidR="008452AA">
          <w:rPr>
            <w:webHidden/>
          </w:rPr>
          <w:fldChar w:fldCharType="separate"/>
        </w:r>
        <w:r w:rsidR="008452AA">
          <w:rPr>
            <w:webHidden/>
          </w:rPr>
          <w:t>7</w:t>
        </w:r>
        <w:r w:rsidR="008452AA">
          <w:rPr>
            <w:webHidden/>
          </w:rPr>
          <w:fldChar w:fldCharType="end"/>
        </w:r>
      </w:hyperlink>
    </w:p>
    <w:p w14:paraId="04BA1AA9" w14:textId="74C89E5B" w:rsidR="008452AA" w:rsidRDefault="00E31F03">
      <w:pPr>
        <w:pStyle w:val="TOC7"/>
        <w:rPr>
          <w:rFonts w:eastAsiaTheme="minorEastAsia" w:cstheme="minorBidi"/>
          <w:b/>
          <w:sz w:val="22"/>
          <w:szCs w:val="22"/>
          <w:lang w:eastAsia="en-ZA"/>
        </w:rPr>
      </w:pPr>
      <w:hyperlink w:anchor="_Toc70342965" w:history="1">
        <w:r w:rsidR="008452AA" w:rsidRPr="00464587">
          <w:rPr>
            <w:rStyle w:val="Hyperlink"/>
          </w:rPr>
          <w:t>Appendix A</w:t>
        </w:r>
        <w:r w:rsidR="008452AA">
          <w:rPr>
            <w:rFonts w:eastAsiaTheme="minorEastAsia" w:cstheme="minorBidi"/>
            <w:sz w:val="22"/>
            <w:szCs w:val="22"/>
            <w:lang w:eastAsia="en-ZA"/>
          </w:rPr>
          <w:tab/>
        </w:r>
        <w:r w:rsidR="008452AA" w:rsidRPr="00464587">
          <w:rPr>
            <w:rStyle w:val="Hyperlink"/>
          </w:rPr>
          <w:t>Heading for this appendix</w:t>
        </w:r>
        <w:r w:rsidR="008452AA">
          <w:rPr>
            <w:webHidden/>
          </w:rPr>
          <w:tab/>
        </w:r>
        <w:r w:rsidR="008452AA">
          <w:rPr>
            <w:webHidden/>
          </w:rPr>
          <w:fldChar w:fldCharType="begin"/>
        </w:r>
        <w:r w:rsidR="008452AA">
          <w:rPr>
            <w:webHidden/>
          </w:rPr>
          <w:instrText xml:space="preserve"> PAGEREF _Toc70342965 \h </w:instrText>
        </w:r>
        <w:r w:rsidR="008452AA">
          <w:rPr>
            <w:webHidden/>
          </w:rPr>
        </w:r>
        <w:r w:rsidR="008452AA">
          <w:rPr>
            <w:webHidden/>
          </w:rPr>
          <w:fldChar w:fldCharType="separate"/>
        </w:r>
        <w:r w:rsidR="008452AA">
          <w:rPr>
            <w:webHidden/>
          </w:rPr>
          <w:t>8</w:t>
        </w:r>
        <w:r w:rsidR="008452AA">
          <w:rPr>
            <w:webHidden/>
          </w:rPr>
          <w:fldChar w:fldCharType="end"/>
        </w:r>
      </w:hyperlink>
    </w:p>
    <w:p w14:paraId="729D7A5E" w14:textId="666B58C4" w:rsidR="008452AA" w:rsidRDefault="00E31F03">
      <w:pPr>
        <w:pStyle w:val="TOC7"/>
        <w:rPr>
          <w:rFonts w:eastAsiaTheme="minorEastAsia" w:cstheme="minorBidi"/>
          <w:b/>
          <w:sz w:val="22"/>
          <w:szCs w:val="22"/>
          <w:lang w:eastAsia="en-ZA"/>
        </w:rPr>
      </w:pPr>
      <w:hyperlink w:anchor="_Toc70342966" w:history="1">
        <w:r w:rsidR="008452AA" w:rsidRPr="00464587">
          <w:rPr>
            <w:rStyle w:val="Hyperlink"/>
          </w:rPr>
          <w:t>Appendix B</w:t>
        </w:r>
        <w:r w:rsidR="008452AA">
          <w:rPr>
            <w:rFonts w:eastAsiaTheme="minorEastAsia" w:cstheme="minorBidi"/>
            <w:sz w:val="22"/>
            <w:szCs w:val="22"/>
            <w:lang w:eastAsia="en-ZA"/>
          </w:rPr>
          <w:tab/>
        </w:r>
        <w:r w:rsidR="008452AA" w:rsidRPr="00464587">
          <w:rPr>
            <w:rStyle w:val="Hyperlink"/>
          </w:rPr>
          <w:t>BlaBlaBla</w:t>
        </w:r>
        <w:r w:rsidR="008452AA">
          <w:rPr>
            <w:webHidden/>
          </w:rPr>
          <w:tab/>
        </w:r>
        <w:r w:rsidR="008452AA">
          <w:rPr>
            <w:webHidden/>
          </w:rPr>
          <w:fldChar w:fldCharType="begin"/>
        </w:r>
        <w:r w:rsidR="008452AA">
          <w:rPr>
            <w:webHidden/>
          </w:rPr>
          <w:instrText xml:space="preserve"> PAGEREF _Toc70342966 \h </w:instrText>
        </w:r>
        <w:r w:rsidR="008452AA">
          <w:rPr>
            <w:webHidden/>
          </w:rPr>
        </w:r>
        <w:r w:rsidR="008452AA">
          <w:rPr>
            <w:webHidden/>
          </w:rPr>
          <w:fldChar w:fldCharType="separate"/>
        </w:r>
        <w:r w:rsidR="008452AA">
          <w:rPr>
            <w:webHidden/>
          </w:rPr>
          <w:t>9</w:t>
        </w:r>
        <w:r w:rsidR="008452AA">
          <w:rPr>
            <w:webHidden/>
          </w:rPr>
          <w:fldChar w:fldCharType="end"/>
        </w:r>
      </w:hyperlink>
    </w:p>
    <w:p w14:paraId="0C2EE382" w14:textId="1E6C5219" w:rsidR="00F9149A" w:rsidRPr="00B26315" w:rsidRDefault="00371A39">
      <w:pPr>
        <w:ind w:right="-1440"/>
        <w:rPr>
          <w:rFonts w:cs="Arial"/>
          <w:noProof/>
          <w:sz w:val="24"/>
        </w:rPr>
      </w:pPr>
      <w:r w:rsidRPr="00B26315">
        <w:rPr>
          <w:rFonts w:cs="Arial"/>
          <w:b/>
          <w:noProof/>
          <w:sz w:val="24"/>
        </w:rPr>
        <w:fldChar w:fldCharType="end"/>
      </w:r>
    </w:p>
    <w:p w14:paraId="0C2EE383" w14:textId="77777777" w:rsidR="001027E1" w:rsidRPr="00B26315" w:rsidRDefault="001027E1" w:rsidP="00E27F0B">
      <w:pPr>
        <w:pStyle w:val="Heading1nonum"/>
        <w:rPr>
          <w:noProof/>
        </w:rPr>
      </w:pPr>
      <w:bookmarkStart w:id="3" w:name="_Toc269981194"/>
      <w:bookmarkStart w:id="4" w:name="_Toc70342951"/>
      <w:r w:rsidRPr="00B26315">
        <w:rPr>
          <w:noProof/>
        </w:rPr>
        <w:lastRenderedPageBreak/>
        <w:t>L</w:t>
      </w:r>
      <w:r w:rsidR="00CE2F88">
        <w:rPr>
          <w:noProof/>
        </w:rPr>
        <w:t>ist of</w:t>
      </w:r>
      <w:r w:rsidRPr="00B26315">
        <w:rPr>
          <w:noProof/>
        </w:rPr>
        <w:t xml:space="preserve"> figure</w:t>
      </w:r>
      <w:bookmarkEnd w:id="3"/>
      <w:r w:rsidR="00CE2F88">
        <w:rPr>
          <w:noProof/>
        </w:rPr>
        <w:t>s</w:t>
      </w:r>
      <w:bookmarkEnd w:id="4"/>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p w14:paraId="0C2EE386"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"Figure" </w:instrText>
      </w:r>
      <w:r>
        <w:fldChar w:fldCharType="separate"/>
      </w:r>
      <w:hyperlink w:anchor="_Toc403660384" w:history="1">
        <w:r w:rsidR="00BF6B57" w:rsidRPr="003804FD">
          <w:rPr>
            <w:rStyle w:val="Hyperlink"/>
            <w:noProof/>
          </w:rPr>
          <w:t>Figure 1: Water plants</w:t>
        </w:r>
        <w:r w:rsidR="00BF6B57">
          <w:rPr>
            <w:noProof/>
            <w:webHidden/>
          </w:rPr>
          <w:tab/>
        </w:r>
        <w:r w:rsidR="00BF6B57">
          <w:rPr>
            <w:noProof/>
            <w:webHidden/>
          </w:rPr>
          <w:fldChar w:fldCharType="begin"/>
        </w:r>
        <w:r w:rsidR="00BF6B57">
          <w:rPr>
            <w:noProof/>
            <w:webHidden/>
          </w:rPr>
          <w:instrText xml:space="preserve"> PAGEREF _Toc403660384 \h </w:instrText>
        </w:r>
        <w:r w:rsidR="00BF6B57">
          <w:rPr>
            <w:noProof/>
            <w:webHidden/>
          </w:rPr>
        </w:r>
        <w:r w:rsidR="00BF6B57">
          <w:rPr>
            <w:noProof/>
            <w:webHidden/>
          </w:rPr>
          <w:fldChar w:fldCharType="separate"/>
        </w:r>
        <w:r w:rsidR="00BF6B57">
          <w:rPr>
            <w:noProof/>
            <w:webHidden/>
          </w:rPr>
          <w:t>3</w:t>
        </w:r>
        <w:r w:rsidR="00BF6B57">
          <w:rPr>
            <w:noProof/>
            <w:webHidden/>
          </w:rPr>
          <w:fldChar w:fldCharType="end"/>
        </w:r>
      </w:hyperlink>
    </w:p>
    <w:p w14:paraId="0C2EE387" w14:textId="77777777" w:rsidR="001027E1" w:rsidRPr="00B26315" w:rsidRDefault="00AA2827" w:rsidP="001027E1">
      <w:r>
        <w:fldChar w:fldCharType="end"/>
      </w:r>
    </w:p>
    <w:p w14:paraId="0C2EE388" w14:textId="77777777" w:rsidR="00E6617A" w:rsidRPr="00B26315" w:rsidRDefault="001027E1" w:rsidP="00E27F0B">
      <w:pPr>
        <w:pStyle w:val="Heading1nonum"/>
        <w:rPr>
          <w:noProof/>
        </w:rPr>
      </w:pPr>
      <w:bookmarkStart w:id="5" w:name="_Toc269981195"/>
      <w:bookmarkStart w:id="6" w:name="_Toc70342952"/>
      <w:r w:rsidRPr="00B26315">
        <w:rPr>
          <w:noProof/>
        </w:rPr>
        <w:lastRenderedPageBreak/>
        <w:t>L</w:t>
      </w:r>
      <w:r w:rsidR="00CE2F88">
        <w:rPr>
          <w:noProof/>
        </w:rPr>
        <w:t>ist of</w:t>
      </w:r>
      <w:r w:rsidRPr="00B26315">
        <w:rPr>
          <w:noProof/>
        </w:rPr>
        <w:t xml:space="preserve"> t</w:t>
      </w:r>
      <w:r w:rsidR="00E6617A" w:rsidRPr="00B26315">
        <w:rPr>
          <w:noProof/>
        </w:rPr>
        <w:t>ab</w:t>
      </w:r>
      <w:bookmarkEnd w:id="5"/>
      <w:r w:rsidR="00CE2F88">
        <w:rPr>
          <w:noProof/>
        </w:rPr>
        <w:t>les</w:t>
      </w:r>
      <w:bookmarkEnd w:id="6"/>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B" w14:textId="77777777" w:rsidR="00BF6B57" w:rsidRDefault="00AA2827">
      <w:pPr>
        <w:pStyle w:val="TableofFigures"/>
        <w:tabs>
          <w:tab w:val="right" w:leader="dot" w:pos="7927"/>
        </w:tabs>
        <w:rPr>
          <w:rFonts w:eastAsiaTheme="minorEastAsia" w:cstheme="minorBidi"/>
          <w:noProof/>
          <w:sz w:val="22"/>
          <w:szCs w:val="22"/>
          <w:lang w:eastAsia="en-ZA"/>
        </w:rPr>
      </w:pPr>
      <w:r>
        <w:fldChar w:fldCharType="begin"/>
      </w:r>
      <w:r>
        <w:instrText xml:space="preserve"> TOC \h \z \c "Table" </w:instrText>
      </w:r>
      <w:r>
        <w:fldChar w:fldCharType="separate"/>
      </w:r>
      <w:hyperlink w:anchor="_Toc403660385" w:history="1">
        <w:r w:rsidR="00BF6B57" w:rsidRPr="00CC5EE0">
          <w:rPr>
            <w:rStyle w:val="Hyperlink"/>
            <w:noProof/>
          </w:rPr>
          <w:t>Table 1: Acceptable page layouts</w:t>
        </w:r>
        <w:r w:rsidR="00BF6B57">
          <w:rPr>
            <w:noProof/>
            <w:webHidden/>
          </w:rPr>
          <w:tab/>
        </w:r>
        <w:r w:rsidR="00BF6B57">
          <w:rPr>
            <w:noProof/>
            <w:webHidden/>
          </w:rPr>
          <w:fldChar w:fldCharType="begin"/>
        </w:r>
        <w:r w:rsidR="00BF6B57">
          <w:rPr>
            <w:noProof/>
            <w:webHidden/>
          </w:rPr>
          <w:instrText xml:space="preserve"> PAGEREF _Toc403660385 \h </w:instrText>
        </w:r>
        <w:r w:rsidR="00BF6B57">
          <w:rPr>
            <w:noProof/>
            <w:webHidden/>
          </w:rPr>
        </w:r>
        <w:r w:rsidR="00BF6B57">
          <w:rPr>
            <w:noProof/>
            <w:webHidden/>
          </w:rPr>
          <w:fldChar w:fldCharType="separate"/>
        </w:r>
        <w:r w:rsidR="00BF6B57">
          <w:rPr>
            <w:noProof/>
            <w:webHidden/>
          </w:rPr>
          <w:t>2</w:t>
        </w:r>
        <w:r w:rsidR="00BF6B57">
          <w:rPr>
            <w:noProof/>
            <w:webHidden/>
          </w:rPr>
          <w:fldChar w:fldCharType="end"/>
        </w:r>
      </w:hyperlink>
    </w:p>
    <w:p w14:paraId="0C2EE38C" w14:textId="77777777" w:rsidR="00AA2827" w:rsidRPr="00AA2827" w:rsidRDefault="00AA2827" w:rsidP="00AA2827">
      <w:pPr>
        <w:pStyle w:val="Text1"/>
      </w:pPr>
      <w:r>
        <w:fldChar w:fldCharType="end"/>
      </w:r>
    </w:p>
    <w:p w14:paraId="0C2EE38D" w14:textId="77777777" w:rsidR="0054206F" w:rsidRPr="00B26315" w:rsidRDefault="00C15360" w:rsidP="00E27F0B">
      <w:pPr>
        <w:pStyle w:val="Heading1nonum"/>
      </w:pPr>
      <w:bookmarkStart w:id="7" w:name="_Toc70342953"/>
      <w:r>
        <w:lastRenderedPageBreak/>
        <w:t>List of symbols</w:t>
      </w:r>
      <w:bookmarkEnd w:id="7"/>
    </w:p>
    <w:p w14:paraId="0C2EE38E" w14:textId="77777777" w:rsidR="0054206F" w:rsidRPr="00B26315" w:rsidRDefault="0054206F" w:rsidP="00C15360">
      <w:pPr>
        <w:pStyle w:val="Nomenclature"/>
      </w:pPr>
    </w:p>
    <w:p w14:paraId="0C2EE38F" w14:textId="77777777" w:rsidR="0054206F" w:rsidRPr="00B26315" w:rsidRDefault="0054206F" w:rsidP="00C15360">
      <w:pPr>
        <w:pStyle w:val="Nomenclature"/>
      </w:pPr>
      <w:r w:rsidRPr="00256E01">
        <w:rPr>
          <w:i/>
        </w:rPr>
        <w:t>A</w:t>
      </w:r>
      <w:r w:rsidRPr="00B26315">
        <w:tab/>
      </w:r>
      <w:r w:rsidR="00C15360">
        <w:t xml:space="preserve">Wing </w:t>
      </w:r>
      <w:r w:rsidR="00C15360" w:rsidRPr="00C15360">
        <w:t>area</w:t>
      </w:r>
    </w:p>
    <w:p w14:paraId="0C2EE390" w14:textId="77777777" w:rsidR="0054206F" w:rsidRPr="00B26315" w:rsidRDefault="0054206F" w:rsidP="00C15360">
      <w:pPr>
        <w:pStyle w:val="Nomenclature"/>
      </w:pPr>
      <w:r w:rsidRPr="00256E01">
        <w:rPr>
          <w:i/>
        </w:rPr>
        <w:t>c</w:t>
      </w:r>
      <w:r w:rsidRPr="00B26315">
        <w:tab/>
      </w:r>
      <w:r w:rsidR="00C15360">
        <w:t>Chord length</w:t>
      </w:r>
    </w:p>
    <w:p w14:paraId="0C2EE391" w14:textId="77777777" w:rsidR="0054206F" w:rsidRPr="00B26315" w:rsidRDefault="0054206F" w:rsidP="00C15360">
      <w:pPr>
        <w:pStyle w:val="Nomenclature"/>
      </w:pPr>
      <w:r w:rsidRPr="00256E01">
        <w:rPr>
          <w:rFonts w:ascii="Symbol" w:hAnsi="Symbol"/>
          <w:i/>
        </w:rPr>
        <w:t></w:t>
      </w:r>
      <w:r w:rsidRPr="00B26315">
        <w:tab/>
      </w:r>
      <w:r w:rsidR="00C15360">
        <w:t>Angle of attack</w:t>
      </w:r>
    </w:p>
    <w:p w14:paraId="0C2EE392" w14:textId="77777777" w:rsidR="00E6617A" w:rsidRPr="00B26315" w:rsidRDefault="00E6617A" w:rsidP="0054206F">
      <w:pPr>
        <w:tabs>
          <w:tab w:val="left" w:pos="2016"/>
          <w:tab w:val="right" w:pos="8505"/>
        </w:tabs>
        <w:ind w:right="-1440"/>
        <w:rPr>
          <w:rFonts w:cs="Arial"/>
          <w:b/>
          <w:sz w:val="24"/>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8" w:name="_Toc160980249"/>
      <w:bookmarkStart w:id="9" w:name="_Toc269981197"/>
      <w:bookmarkStart w:id="10" w:name="_Toc403653350"/>
      <w:bookmarkStart w:id="11" w:name="_Toc70342954"/>
      <w:r w:rsidRPr="00E27F0B">
        <w:lastRenderedPageBreak/>
        <w:t>In</w:t>
      </w:r>
      <w:bookmarkEnd w:id="8"/>
      <w:bookmarkEnd w:id="9"/>
      <w:bookmarkEnd w:id="10"/>
      <w:r w:rsidR="006A4036" w:rsidRPr="00E27F0B">
        <w:t>troduction</w:t>
      </w:r>
      <w:bookmarkEnd w:id="11"/>
    </w:p>
    <w:p w14:paraId="0C2EE395" w14:textId="77777777" w:rsidR="00F9149A" w:rsidRDefault="001139EF" w:rsidP="00E75F23">
      <w:pPr>
        <w:pStyle w:val="Heading2"/>
      </w:pPr>
      <w:bookmarkStart w:id="12" w:name="_Toc70342955"/>
      <w:r>
        <w:t>Background</w:t>
      </w:r>
      <w:bookmarkEnd w:id="12"/>
    </w:p>
    <w:p w14:paraId="0C2EE396" w14:textId="77777777" w:rsidR="001139EF" w:rsidRDefault="003013B5" w:rsidP="00E75F23">
      <w:pPr>
        <w:pStyle w:val="Text1"/>
      </w:pPr>
      <w:r>
        <w:t>Starting f</w:t>
      </w:r>
      <w:r w:rsidR="001139EF">
        <w:t xml:space="preserve">rom the big picture, gradually </w:t>
      </w:r>
      <w:r>
        <w:t>narrow</w:t>
      </w:r>
      <w:r w:rsidR="001139EF">
        <w:t xml:space="preserve"> focus </w:t>
      </w:r>
      <w:r>
        <w:t>down</w:t>
      </w:r>
      <w:r w:rsidR="001139EF">
        <w:t xml:space="preserve"> to this project and where this report fits in.</w:t>
      </w:r>
    </w:p>
    <w:p w14:paraId="0C2EE397" w14:textId="77777777" w:rsidR="001139EF" w:rsidRDefault="001139EF" w:rsidP="00254D69">
      <w:pPr>
        <w:pStyle w:val="Heading2"/>
      </w:pPr>
      <w:bookmarkStart w:id="13" w:name="_Toc70342956"/>
      <w:r>
        <w:t>Objectives</w:t>
      </w:r>
      <w:bookmarkEnd w:id="13"/>
    </w:p>
    <w:p w14:paraId="0C2EE398" w14:textId="77777777" w:rsidR="001139EF" w:rsidRDefault="003013B5" w:rsidP="001139EF">
      <w:pPr>
        <w:pStyle w:val="Text1"/>
      </w:pPr>
      <w:r>
        <w:t xml:space="preserve">The objectives of the project (in some cases the objectives of the </w:t>
      </w:r>
      <w:r w:rsidR="001139EF">
        <w:t>report</w:t>
      </w:r>
      <w:r>
        <w:t>)</w:t>
      </w:r>
      <w:r w:rsidR="00DB4F44">
        <w:t xml:space="preserve">. If </w:t>
      </w:r>
      <w:proofErr w:type="gramStart"/>
      <w:r w:rsidR="00DB4F44">
        <w:t>necessary</w:t>
      </w:r>
      <w:proofErr w:type="gramEnd"/>
      <w:r w:rsidR="00DB4F44">
        <w:t xml:space="preserve"> describe limitations to the scope.</w:t>
      </w:r>
    </w:p>
    <w:p w14:paraId="0C2EE399" w14:textId="77777777" w:rsidR="001139EF" w:rsidRDefault="001139EF" w:rsidP="00254D69">
      <w:pPr>
        <w:pStyle w:val="Heading2"/>
      </w:pPr>
      <w:bookmarkStart w:id="14" w:name="_Toc70342957"/>
      <w:r>
        <w:t>Motivation</w:t>
      </w:r>
      <w:bookmarkEnd w:id="14"/>
    </w:p>
    <w:p w14:paraId="0C2EE39A" w14:textId="77777777" w:rsidR="001139EF" w:rsidRDefault="001139EF" w:rsidP="001139EF">
      <w:pPr>
        <w:pStyle w:val="Text1"/>
      </w:pPr>
      <w:r>
        <w:t xml:space="preserve">Why this specific project/report is </w:t>
      </w:r>
      <w:proofErr w:type="gramStart"/>
      <w:r>
        <w:t>worthwhile.</w:t>
      </w:r>
      <w:proofErr w:type="gramEnd"/>
    </w:p>
    <w:p w14:paraId="0C2EE39B" w14:textId="77777777" w:rsidR="0025778B" w:rsidRPr="00B26315" w:rsidRDefault="001139EF" w:rsidP="00E27F0B">
      <w:pPr>
        <w:pStyle w:val="Heading1"/>
      </w:pPr>
      <w:bookmarkStart w:id="15" w:name="_Toc70342958"/>
      <w:bookmarkStart w:id="16" w:name="UiterlikeStruktuurParagraafNr"/>
      <w:r>
        <w:lastRenderedPageBreak/>
        <w:t>Literature review</w:t>
      </w:r>
      <w:bookmarkEnd w:id="15"/>
    </w:p>
    <w:p w14:paraId="0C2EE39C" w14:textId="77777777" w:rsidR="00F9149A" w:rsidRDefault="00F9149A" w:rsidP="00254D69">
      <w:pPr>
        <w:pStyle w:val="Heading2"/>
      </w:pPr>
      <w:bookmarkStart w:id="17" w:name="_Toc160980252"/>
      <w:bookmarkStart w:id="18" w:name="_Toc269981199"/>
      <w:bookmarkStart w:id="19" w:name="_Toc403653352"/>
      <w:bookmarkStart w:id="20" w:name="_Toc70342959"/>
      <w:bookmarkEnd w:id="16"/>
      <w:r w:rsidRPr="00B26315">
        <w:t>B</w:t>
      </w:r>
      <w:bookmarkEnd w:id="17"/>
      <w:bookmarkEnd w:id="18"/>
      <w:bookmarkEnd w:id="19"/>
      <w:r w:rsidR="000123BF">
        <w:t>oats and ships</w:t>
      </w:r>
      <w:bookmarkEnd w:id="20"/>
    </w:p>
    <w:p w14:paraId="0C2EE39D" w14:textId="77777777" w:rsidR="000123BF" w:rsidRPr="000123BF" w:rsidRDefault="000123BF" w:rsidP="000123BF">
      <w:pPr>
        <w:pStyle w:val="Text1"/>
      </w:pPr>
      <w:r>
        <w:t>A ship has a funnel, while a boat does not [</w:t>
      </w:r>
      <w:proofErr w:type="spellStart"/>
      <w:r>
        <w:t>Pompies</w:t>
      </w:r>
      <w:proofErr w:type="spellEnd"/>
      <w:r>
        <w:t xml:space="preserve"> 1652].</w:t>
      </w:r>
    </w:p>
    <w:p w14:paraId="0C2EE39E" w14:textId="77777777" w:rsidR="001139EF" w:rsidRDefault="001139EF" w:rsidP="00E27F0B">
      <w:pPr>
        <w:pStyle w:val="Heading1"/>
      </w:pPr>
      <w:bookmarkStart w:id="21" w:name="_Toc70342960"/>
      <w:bookmarkStart w:id="22" w:name="_Toc403653353"/>
      <w:r>
        <w:lastRenderedPageBreak/>
        <w:t>Content chapter</w:t>
      </w:r>
      <w:bookmarkEnd w:id="21"/>
    </w:p>
    <w:p w14:paraId="0C2EE39F" w14:textId="77777777" w:rsidR="001139EF" w:rsidRPr="001139EF" w:rsidRDefault="001139EF" w:rsidP="00132E6E">
      <w:pPr>
        <w:pStyle w:val="Text1"/>
      </w:pPr>
      <w:r>
        <w:t xml:space="preserve">Unless the chapter heading already makes it clear, </w:t>
      </w:r>
      <w:r w:rsidRPr="00132E6E">
        <w:t>an</w:t>
      </w:r>
      <w:r>
        <w:t xml:space="preserve"> introductory paragraph that explains how this chapter contributes to the objectives of the report/project</w:t>
      </w:r>
    </w:p>
    <w:p w14:paraId="0C2EE3A0" w14:textId="77777777" w:rsidR="001139EF" w:rsidRPr="00B26315" w:rsidRDefault="00BF6B57" w:rsidP="00254D69">
      <w:pPr>
        <w:pStyle w:val="Heading2"/>
      </w:pPr>
      <w:bookmarkStart w:id="23" w:name="_Toc70342961"/>
      <w:r>
        <w:t>Heading level 2</w:t>
      </w:r>
      <w:bookmarkEnd w:id="23"/>
    </w:p>
    <w:p w14:paraId="0C2EE3A1" w14:textId="77777777" w:rsidR="00794C79" w:rsidRPr="00B26315" w:rsidRDefault="00BF6B57" w:rsidP="00254D69">
      <w:pPr>
        <w:pStyle w:val="Heading3"/>
      </w:pPr>
      <w:bookmarkStart w:id="24" w:name="_Toc70342962"/>
      <w:bookmarkEnd w:id="22"/>
      <w:r>
        <w:t>Heading level 3</w:t>
      </w:r>
      <w:bookmarkEnd w:id="24"/>
    </w:p>
    <w:p w14:paraId="0C2EE3A2" w14:textId="77777777" w:rsidR="00774601" w:rsidRPr="00B26315" w:rsidRDefault="001E2415" w:rsidP="00254D69">
      <w:pPr>
        <w:pStyle w:val="Heading4"/>
      </w:pPr>
      <w:r>
        <w:t>Deepest heading, only if you cannot do without it</w:t>
      </w:r>
    </w:p>
    <w:p w14:paraId="0C2EE3A3" w14:textId="77777777" w:rsidR="00F9149A" w:rsidRDefault="001E2415" w:rsidP="00787CEC">
      <w:pPr>
        <w:pStyle w:val="Text1"/>
      </w:pPr>
      <w:r>
        <w:t xml:space="preserve">"Text 1" </w:t>
      </w:r>
      <w:r w:rsidR="002F22AD">
        <w:t xml:space="preserve">is </w:t>
      </w:r>
      <w:r>
        <w:t>for normal paragraphs. A blank line is automatically created before each paragraph.</w:t>
      </w:r>
    </w:p>
    <w:p w14:paraId="0C2EE3A4" w14:textId="77777777" w:rsidR="001E2415" w:rsidRDefault="001E2415" w:rsidP="001E2415">
      <w:pPr>
        <w:pStyle w:val="Text1Items"/>
      </w:pPr>
      <w:r>
        <w:t>1.</w:t>
      </w:r>
      <w:r>
        <w:tab/>
        <w:t>"</w:t>
      </w:r>
      <w:r w:rsidRPr="001E2415">
        <w:t>Text 1 Items</w:t>
      </w:r>
      <w:r>
        <w:t>" for a list that is not automatically numbered.</w:t>
      </w:r>
    </w:p>
    <w:p w14:paraId="0C2EE3A5" w14:textId="77777777" w:rsidR="001E2415" w:rsidRDefault="001E2415" w:rsidP="001E2415">
      <w:pPr>
        <w:pStyle w:val="Text1Items"/>
      </w:pPr>
      <w:r>
        <w:t>2.</w:t>
      </w:r>
      <w:r>
        <w:tab/>
        <w:t>List that is not automatically numbered.</w:t>
      </w:r>
    </w:p>
    <w:p w14:paraId="0C2EE3A6" w14:textId="77777777" w:rsidR="001E2415" w:rsidRDefault="001E2415" w:rsidP="001E2415">
      <w:pPr>
        <w:pStyle w:val="Text1Items"/>
      </w:pPr>
      <w:r>
        <w:t>3.</w:t>
      </w:r>
      <w:r>
        <w:tab/>
        <w:t>List that is not automatically numbered.</w:t>
      </w:r>
    </w:p>
    <w:p w14:paraId="0C2EE3A7" w14:textId="77777777" w:rsidR="00A93A65" w:rsidRPr="00A93A65" w:rsidRDefault="00945B3A" w:rsidP="00A93A65">
      <w:pPr>
        <w:pStyle w:val="Text20"/>
      </w:pPr>
      <w:r>
        <w:t>"</w:t>
      </w:r>
      <w:r w:rsidR="00A93A65" w:rsidRPr="00A93A65">
        <w:t>Text 2</w:t>
      </w:r>
      <w:r>
        <w:t>"</w:t>
      </w:r>
      <w:r w:rsidR="00A93A65" w:rsidRPr="00A93A65">
        <w:t xml:space="preserve"> is </w:t>
      </w:r>
      <w:r w:rsidR="00A93A65">
        <w:t xml:space="preserve">for a paragraph that fits under </w:t>
      </w:r>
      <w:r w:rsidR="00A93A65" w:rsidRPr="00A93A65">
        <w:t>"Text 1 items".</w:t>
      </w:r>
    </w:p>
    <w:p w14:paraId="0C2EE3A8" w14:textId="77777777" w:rsidR="001E2415" w:rsidRDefault="003548B9" w:rsidP="003548B9">
      <w:pPr>
        <w:pStyle w:val="Text1"/>
      </w:pPr>
      <w:r>
        <w:t xml:space="preserve">Waffle </w:t>
      </w:r>
      <w:proofErr w:type="spellStart"/>
      <w:r>
        <w:t>waffle</w:t>
      </w:r>
      <w:proofErr w:type="spellEnd"/>
    </w:p>
    <w:p w14:paraId="0C2EE3A9" w14:textId="77777777" w:rsidR="00F9149A" w:rsidRDefault="00A93A65" w:rsidP="00A93A65">
      <w:pPr>
        <w:pStyle w:val="Text1bullet"/>
      </w:pPr>
      <w:r>
        <w:t>"</w:t>
      </w:r>
      <w:r w:rsidRPr="00A93A65">
        <w:t>Text 1 bullet</w:t>
      </w:r>
      <w:r>
        <w:t>" for a bulleted list;</w:t>
      </w:r>
    </w:p>
    <w:p w14:paraId="0C2EE3AA" w14:textId="77777777" w:rsidR="00A93A65" w:rsidRDefault="00A93A65" w:rsidP="00A93A65">
      <w:pPr>
        <w:pStyle w:val="Text1bullet"/>
      </w:pPr>
      <w:r>
        <w:t>Bullet list item 2;</w:t>
      </w:r>
    </w:p>
    <w:p w14:paraId="0C2EE3AB" w14:textId="77777777" w:rsidR="00A93A65" w:rsidRPr="00A93A65" w:rsidRDefault="00945B3A" w:rsidP="00A93A65">
      <w:pPr>
        <w:pStyle w:val="Text2bullet"/>
      </w:pPr>
      <w:r>
        <w:t>"</w:t>
      </w:r>
      <w:r w:rsidR="00A93A65" w:rsidRPr="00A93A65">
        <w:t>Text 2 bullet" for sub-points</w:t>
      </w:r>
    </w:p>
    <w:p w14:paraId="0C2EE3AC" w14:textId="77777777" w:rsidR="00A93A65" w:rsidRDefault="00945B3A" w:rsidP="00A93A65">
      <w:pPr>
        <w:pStyle w:val="Text2bullet"/>
      </w:pPr>
      <w:r>
        <w:t>"</w:t>
      </w:r>
      <w:r w:rsidR="00A93A65" w:rsidRPr="00A93A65">
        <w:t>Text 2 bullet" for sub-points</w:t>
      </w:r>
    </w:p>
    <w:p w14:paraId="0C2EE3AD" w14:textId="77777777" w:rsidR="00A93A65" w:rsidRPr="00B26315" w:rsidRDefault="00A93A65" w:rsidP="00A93A65">
      <w:pPr>
        <w:pStyle w:val="Text1bullet"/>
      </w:pPr>
      <w:r>
        <w:t>Bullet list item 3.</w:t>
      </w:r>
    </w:p>
    <w:p w14:paraId="0C2EE3AE" w14:textId="77777777" w:rsidR="00A93A65" w:rsidRPr="00A93A65" w:rsidRDefault="00945B3A" w:rsidP="00A93A65">
      <w:pPr>
        <w:pStyle w:val="Text20"/>
      </w:pPr>
      <w:r>
        <w:t>"</w:t>
      </w:r>
      <w:r w:rsidR="00A93A65" w:rsidRPr="00A93A65">
        <w:t>Text 2</w:t>
      </w:r>
      <w:r>
        <w:t>"</w:t>
      </w:r>
      <w:r w:rsidR="00A93A65" w:rsidRPr="00A93A65">
        <w:t xml:space="preserve"> </w:t>
      </w:r>
      <w:r w:rsidR="00A93A65">
        <w:t xml:space="preserve">also fits under </w:t>
      </w:r>
      <w:r w:rsidR="00A93A65" w:rsidRPr="00A93A65">
        <w:t xml:space="preserve">"Text 1 </w:t>
      </w:r>
      <w:r w:rsidR="00A93A65">
        <w:t>bullet</w:t>
      </w:r>
      <w:r w:rsidR="00A93A65" w:rsidRPr="00A93A65">
        <w:t>".</w:t>
      </w:r>
    </w:p>
    <w:p w14:paraId="0C2EE3AF" w14:textId="77777777" w:rsidR="00FE70CB" w:rsidRPr="00B26315" w:rsidRDefault="00FE70CB" w:rsidP="00787CEC">
      <w:pPr>
        <w:pStyle w:val="Text1"/>
        <w:numPr>
          <w:ins w:id="25" w:author="Prof AH Basson" w:date="2007-03-06T17:56:00Z"/>
        </w:numPr>
      </w:pPr>
    </w:p>
    <w:p w14:paraId="0C2EE3B0" w14:textId="77777777" w:rsidR="00FE70CB" w:rsidRPr="003344E9" w:rsidRDefault="003344E9" w:rsidP="003013B5">
      <w:pPr>
        <w:pStyle w:val="Caption"/>
        <w:keepNext/>
      </w:pPr>
      <w:bookmarkStart w:id="26" w:name="_Toc403660385"/>
      <w:r w:rsidRPr="003344E9">
        <w:lastRenderedPageBreak/>
        <w:t xml:space="preserve">Table </w:t>
      </w:r>
      <w:fldSimple w:instr=" SEQ Table \* ARABIC ">
        <w:r w:rsidRPr="003344E9">
          <w:t>1</w:t>
        </w:r>
      </w:fldSimple>
      <w:r w:rsidRPr="003344E9">
        <w:t>: Acceptable page layouts</w:t>
      </w:r>
      <w:bookmarkEnd w:id="26"/>
      <w:r w:rsidR="003013B5">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B26315" w14:paraId="0C2EE3B3" w14:textId="77777777" w:rsidTr="00177439">
        <w:trPr>
          <w:trHeight w:val="489"/>
        </w:trPr>
        <w:tc>
          <w:tcPr>
            <w:tcW w:w="2235" w:type="dxa"/>
            <w:tcBorders>
              <w:bottom w:val="nil"/>
            </w:tcBorders>
            <w:shd w:val="clear" w:color="auto" w:fill="auto"/>
          </w:tcPr>
          <w:p w14:paraId="0C2EE3B1" w14:textId="77777777" w:rsidR="00BC2ADA" w:rsidRPr="00B26315" w:rsidRDefault="003344E9" w:rsidP="00787CEC">
            <w:pPr>
              <w:pStyle w:val="TableHeading"/>
            </w:pPr>
            <w:r>
              <w:t>Pap</w:t>
            </w:r>
            <w:r w:rsidR="00BC2ADA" w:rsidRPr="00B26315">
              <w:t>er</w:t>
            </w:r>
          </w:p>
        </w:tc>
        <w:tc>
          <w:tcPr>
            <w:tcW w:w="5811" w:type="dxa"/>
            <w:gridSpan w:val="2"/>
          </w:tcPr>
          <w:p w14:paraId="0C2EE3B2" w14:textId="77777777" w:rsidR="00BC2ADA" w:rsidRPr="00B26315" w:rsidRDefault="003344E9" w:rsidP="00787CEC">
            <w:pPr>
              <w:pStyle w:val="TableHeading"/>
            </w:pPr>
            <w:r>
              <w:t>Margins</w:t>
            </w:r>
          </w:p>
        </w:tc>
      </w:tr>
      <w:tr w:rsidR="00BC2ADA" w:rsidRPr="00B26315" w14:paraId="0C2EE3B7" w14:textId="77777777" w:rsidTr="00177439">
        <w:trPr>
          <w:trHeight w:val="489"/>
        </w:trPr>
        <w:tc>
          <w:tcPr>
            <w:tcW w:w="2235" w:type="dxa"/>
            <w:tcBorders>
              <w:top w:val="nil"/>
            </w:tcBorders>
            <w:shd w:val="clear" w:color="auto" w:fill="auto"/>
          </w:tcPr>
          <w:p w14:paraId="0C2EE3B4" w14:textId="77777777" w:rsidR="00BC2ADA" w:rsidRPr="00B26315" w:rsidRDefault="00BC2ADA" w:rsidP="00787CEC">
            <w:pPr>
              <w:pStyle w:val="TableHeading"/>
            </w:pPr>
          </w:p>
        </w:tc>
        <w:tc>
          <w:tcPr>
            <w:tcW w:w="2976" w:type="dxa"/>
          </w:tcPr>
          <w:p w14:paraId="0C2EE3B5" w14:textId="77777777" w:rsidR="00BC2ADA" w:rsidRPr="00B26315" w:rsidRDefault="00BC2ADA" w:rsidP="003344E9">
            <w:pPr>
              <w:pStyle w:val="TableHeading"/>
            </w:pPr>
            <w:r w:rsidRPr="00B26315">
              <w:t>L</w:t>
            </w:r>
            <w:r w:rsidR="003344E9">
              <w:t>eft</w:t>
            </w:r>
            <w:r w:rsidRPr="00B26315">
              <w:t>/R</w:t>
            </w:r>
            <w:r w:rsidR="003344E9">
              <w:t>ight</w:t>
            </w:r>
            <w:r w:rsidRPr="00B26315">
              <w:t xml:space="preserve"> [mm]</w:t>
            </w:r>
          </w:p>
        </w:tc>
        <w:tc>
          <w:tcPr>
            <w:tcW w:w="2835" w:type="dxa"/>
            <w:shd w:val="clear" w:color="auto" w:fill="auto"/>
          </w:tcPr>
          <w:p w14:paraId="0C2EE3B6" w14:textId="77777777" w:rsidR="00BC2ADA" w:rsidRPr="00B26315" w:rsidRDefault="003344E9" w:rsidP="003344E9">
            <w:pPr>
              <w:pStyle w:val="TableHeading"/>
            </w:pPr>
            <w:r>
              <w:t>Top</w:t>
            </w:r>
            <w:r w:rsidR="00BC2ADA" w:rsidRPr="00B26315">
              <w:t>/</w:t>
            </w:r>
            <w:r>
              <w:t>Bottom</w:t>
            </w:r>
            <w:r w:rsidR="00BC2ADA" w:rsidRPr="00B26315">
              <w:t xml:space="preserve"> [mm]</w:t>
            </w:r>
          </w:p>
        </w:tc>
      </w:tr>
      <w:tr w:rsidR="00BC2ADA" w:rsidRPr="00B26315" w14:paraId="0C2EE3BB" w14:textId="77777777" w:rsidTr="00177439">
        <w:tc>
          <w:tcPr>
            <w:tcW w:w="2235" w:type="dxa"/>
          </w:tcPr>
          <w:p w14:paraId="0C2EE3B8" w14:textId="77777777" w:rsidR="00BC2ADA" w:rsidRPr="00B26315" w:rsidRDefault="00BC2ADA" w:rsidP="00787CEC">
            <w:pPr>
              <w:pStyle w:val="TableC"/>
            </w:pPr>
            <w:r w:rsidRPr="00B26315">
              <w:t>A4</w:t>
            </w:r>
          </w:p>
        </w:tc>
        <w:tc>
          <w:tcPr>
            <w:tcW w:w="2976" w:type="dxa"/>
          </w:tcPr>
          <w:p w14:paraId="0C2EE3B9" w14:textId="77777777" w:rsidR="00BC2ADA" w:rsidRPr="00B26315" w:rsidRDefault="00BC2ADA" w:rsidP="00787CEC">
            <w:pPr>
              <w:pStyle w:val="TableC"/>
            </w:pPr>
          </w:p>
        </w:tc>
        <w:tc>
          <w:tcPr>
            <w:tcW w:w="2835" w:type="dxa"/>
          </w:tcPr>
          <w:p w14:paraId="0C2EE3BA" w14:textId="77777777" w:rsidR="00BC2ADA" w:rsidRPr="00B26315" w:rsidRDefault="00BC2ADA" w:rsidP="00787CEC">
            <w:pPr>
              <w:pStyle w:val="TableC"/>
            </w:pPr>
          </w:p>
        </w:tc>
      </w:tr>
      <w:tr w:rsidR="00BC2ADA" w:rsidRPr="00B26315" w14:paraId="0C2EE3BF" w14:textId="77777777" w:rsidTr="00177439">
        <w:tc>
          <w:tcPr>
            <w:tcW w:w="2235" w:type="dxa"/>
          </w:tcPr>
          <w:p w14:paraId="0C2EE3BC" w14:textId="77777777" w:rsidR="00BC2ADA" w:rsidRPr="00B26315" w:rsidRDefault="00BC2ADA" w:rsidP="00787CEC">
            <w:pPr>
              <w:pStyle w:val="TableC"/>
            </w:pPr>
            <w:r w:rsidRPr="00B26315">
              <w:t>A5</w:t>
            </w:r>
          </w:p>
        </w:tc>
        <w:tc>
          <w:tcPr>
            <w:tcW w:w="2976" w:type="dxa"/>
          </w:tcPr>
          <w:p w14:paraId="0C2EE3BD" w14:textId="77777777" w:rsidR="00BC2ADA" w:rsidRPr="00B26315" w:rsidRDefault="00BC2ADA" w:rsidP="00787CEC">
            <w:pPr>
              <w:pStyle w:val="TableC"/>
            </w:pPr>
          </w:p>
        </w:tc>
        <w:tc>
          <w:tcPr>
            <w:tcW w:w="2835" w:type="dxa"/>
          </w:tcPr>
          <w:p w14:paraId="0C2EE3BE" w14:textId="77777777" w:rsidR="00BC2ADA" w:rsidRPr="00B26315" w:rsidRDefault="00BC2ADA" w:rsidP="00787CEC">
            <w:pPr>
              <w:pStyle w:val="TableC"/>
            </w:pPr>
          </w:p>
        </w:tc>
      </w:tr>
    </w:tbl>
    <w:p w14:paraId="0C2EE3C0" w14:textId="77777777" w:rsidR="004A1C9F" w:rsidRPr="00DB4F44" w:rsidRDefault="00DB4F44" w:rsidP="00DB4F44">
      <w:pPr>
        <w:pStyle w:val="Text1"/>
      </w:pPr>
      <w:r>
        <w:t>An equation must read like part of the text. Some or other strange parameter is given by the following expression (note the full stop after the equation to indicate the end of the sentence):</w:t>
      </w:r>
    </w:p>
    <w:p w14:paraId="0C2EE3C1" w14:textId="77777777" w:rsidR="00CE36C8" w:rsidRPr="00B26315" w:rsidRDefault="00E31F03" w:rsidP="006C1C0F">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CE36C8">
        <w:t>.</w:t>
      </w:r>
      <w:r w:rsidR="00CE36C8">
        <w:tab/>
        <w:t>(1)</w:t>
      </w:r>
    </w:p>
    <w:p w14:paraId="0C2EE3C2" w14:textId="77777777" w:rsidR="00F9149A" w:rsidRDefault="00AA2827" w:rsidP="00787CEC">
      <w:pPr>
        <w:pStyle w:val="Text1"/>
      </w:pPr>
      <w:r>
        <w:t>In other cases the equation is in the middle of the sentence. Then the paragraph following the equation should start with a small letter. Another strange parameter is given by</w:t>
      </w:r>
    </w:p>
    <w:p w14:paraId="0C2EE3C3" w14:textId="77777777" w:rsidR="00AA2827" w:rsidRPr="00B26315" w:rsidRDefault="00E31F03" w:rsidP="00AA2827">
      <w:pPr>
        <w:pStyle w:val="Eq"/>
      </w:pPr>
      <m:oMath>
        <m:f>
          <m:fPr>
            <m:type m:val="lin"/>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0.5</m:t>
            </m:r>
          </m:sup>
        </m:sSup>
      </m:oMath>
      <w:r w:rsidR="00AA2827">
        <w:t>,</w:t>
      </w:r>
      <w:r w:rsidR="00AA2827">
        <w:tab/>
        <w:t>(2</w:t>
      </w:r>
      <w:r w:rsidR="00AA2827" w:rsidRPr="00B26315">
        <w:t>)</w:t>
      </w:r>
    </w:p>
    <w:p w14:paraId="0C2EE3C4" w14:textId="77777777" w:rsidR="00AA2827" w:rsidRDefault="00AA2827" w:rsidP="00787CEC">
      <w:pPr>
        <w:pStyle w:val="Text1"/>
      </w:pPr>
      <w:r>
        <w:t xml:space="preserve">where </w:t>
      </w:r>
      <w:r>
        <w:rPr>
          <w:i/>
        </w:rPr>
        <w:t>y</w:t>
      </w:r>
      <w:r>
        <w:t xml:space="preserve"> represents a physical property.</w:t>
      </w:r>
    </w:p>
    <w:p w14:paraId="0C2EE3C5" w14:textId="77777777" w:rsidR="00AA2827" w:rsidRDefault="00AA2827" w:rsidP="00787CEC">
      <w:pPr>
        <w:pStyle w:val="Text1"/>
      </w:pPr>
      <w:r>
        <w:t>Symbols that represent values of properties should be printed in italics, but SI units and names of functions (e.g. sin, cos and tan) must not be printed in italics. There must be a hard space between a number and its unit, e.g. 120 km. This type of space can be created using "</w:t>
      </w:r>
      <w:proofErr w:type="spellStart"/>
      <w:r>
        <w:t>Crtl</w:t>
      </w:r>
      <w:proofErr w:type="spellEnd"/>
      <w:r>
        <w:t>-Shift-Spacebar".</w:t>
      </w:r>
    </w:p>
    <w:p w14:paraId="0C2EE3C6" w14:textId="77777777" w:rsidR="007661D9" w:rsidRPr="00AA2827" w:rsidRDefault="007661D9" w:rsidP="00787CEC">
      <w:pPr>
        <w:pStyle w:val="Text1"/>
      </w:pPr>
      <w:r>
        <w:t>Create sketches and diagrams in PowerPoint or Visio. Then copy the figure and select "Paste special" to insert it as "Picture (enhanced metafile)". The paragraph containing the figure should use the "Figure" style.</w:t>
      </w:r>
      <w:r w:rsidR="00945B3A">
        <w:t xml:space="preserve"> If you type "Enter" in the "Figure" style, the next style is automatically "Caption".</w:t>
      </w:r>
    </w:p>
    <w:p w14:paraId="0C2EE3C7" w14:textId="77777777" w:rsidR="00860DAB" w:rsidRPr="00B26315" w:rsidRDefault="00DA231F" w:rsidP="00997EE5">
      <w:pPr>
        <w:pStyle w:val="Figure"/>
        <w:spacing w:before="480"/>
      </w:pPr>
      <w:r>
        <w:rPr>
          <w:noProof/>
          <w:lang w:eastAsia="en-ZA"/>
        </w:rPr>
        <w:lastRenderedPageBreak/>
        <w:drawing>
          <wp:inline distT="0" distB="0" distL="0" distR="0" wp14:anchorId="0C2EE3D5" wp14:editId="0C2EE3D6">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0C2EE3C8" w14:textId="77777777" w:rsidR="00C10A3F" w:rsidRPr="00B26315" w:rsidRDefault="00C93397" w:rsidP="00C93397">
      <w:pPr>
        <w:pStyle w:val="Caption"/>
      </w:pPr>
      <w:bookmarkStart w:id="27" w:name="_Toc403660384"/>
      <w:r>
        <w:t xml:space="preserve">Figure </w:t>
      </w:r>
      <w:fldSimple w:instr=" SEQ Figure \* ARABIC ">
        <w:r>
          <w:rPr>
            <w:noProof/>
          </w:rPr>
          <w:t>1</w:t>
        </w:r>
      </w:fldSimple>
      <w:r>
        <w:t>: Water plants</w:t>
      </w:r>
      <w:bookmarkEnd w:id="27"/>
    </w:p>
    <w:p w14:paraId="0C2EE3C9" w14:textId="77777777" w:rsidR="00F9149A" w:rsidRPr="00B26315" w:rsidRDefault="00C93397" w:rsidP="00E27F0B">
      <w:pPr>
        <w:pStyle w:val="Heading1"/>
      </w:pPr>
      <w:bookmarkStart w:id="28" w:name="_Toc70342963"/>
      <w:r>
        <w:lastRenderedPageBreak/>
        <w:t>Conclusions</w:t>
      </w:r>
      <w:bookmarkEnd w:id="28"/>
    </w:p>
    <w:p w14:paraId="0C2EE3CA" w14:textId="77777777" w:rsidR="00F9149A" w:rsidRPr="00B26315" w:rsidRDefault="00F9149A" w:rsidP="00787CEC">
      <w:pPr>
        <w:pStyle w:val="Text1"/>
      </w:pPr>
      <w:r w:rsidRPr="00B26315">
        <w:t>H</w:t>
      </w:r>
    </w:p>
    <w:p w14:paraId="0C2EE3CB" w14:textId="77777777" w:rsidR="00F9149A" w:rsidRPr="00B26315" w:rsidRDefault="00C93397" w:rsidP="00E27F0B">
      <w:pPr>
        <w:pStyle w:val="Heading1"/>
      </w:pPr>
      <w:bookmarkStart w:id="29" w:name="_Toc70342964"/>
      <w:r>
        <w:lastRenderedPageBreak/>
        <w:t>References</w:t>
      </w:r>
      <w:bookmarkEnd w:id="29"/>
    </w:p>
    <w:p w14:paraId="0C2EE3CC" w14:textId="77777777" w:rsidR="00F9149A" w:rsidRPr="00B26315" w:rsidRDefault="001377FE">
      <w:pPr>
        <w:pStyle w:val="References"/>
      </w:pPr>
      <w:proofErr w:type="spellStart"/>
      <w:r>
        <w:t>Pompies</w:t>
      </w:r>
      <w:proofErr w:type="spellEnd"/>
      <w:r>
        <w:t>, P</w:t>
      </w:r>
      <w:r w:rsidR="00F9149A" w:rsidRPr="00B26315">
        <w:t>, 1</w:t>
      </w:r>
      <w:r>
        <w:t>652</w:t>
      </w:r>
      <w:r w:rsidR="00F9149A" w:rsidRPr="00B26315">
        <w:t xml:space="preserve">, </w:t>
      </w:r>
      <w:r>
        <w:rPr>
          <w:i/>
          <w:iCs/>
        </w:rPr>
        <w:t xml:space="preserve">My experiences on the </w:t>
      </w:r>
      <w:proofErr w:type="spellStart"/>
      <w:r>
        <w:rPr>
          <w:i/>
          <w:iCs/>
        </w:rPr>
        <w:t>Drommedaris</w:t>
      </w:r>
      <w:proofErr w:type="spellEnd"/>
      <w:r w:rsidR="00F9149A" w:rsidRPr="00B26315">
        <w:t xml:space="preserve">, </w:t>
      </w:r>
      <w:r>
        <w:t>1st</w:t>
      </w:r>
      <w:r w:rsidR="00F9149A" w:rsidRPr="00B26315">
        <w:t xml:space="preserve"> </w:t>
      </w:r>
      <w:r>
        <w:t>e</w:t>
      </w:r>
      <w:r w:rsidR="00C93397">
        <w:t>d</w:t>
      </w:r>
      <w:r w:rsidR="00F9149A" w:rsidRPr="00B26315">
        <w:t xml:space="preserve">, </w:t>
      </w:r>
      <w:r>
        <w:t xml:space="preserve">Van </w:t>
      </w:r>
      <w:proofErr w:type="spellStart"/>
      <w:r>
        <w:t>Riebeeck</w:t>
      </w:r>
      <w:proofErr w:type="spellEnd"/>
      <w:r>
        <w:t xml:space="preserve"> Publishers</w:t>
      </w:r>
      <w:r w:rsidR="00F9149A" w:rsidRPr="00B26315">
        <w:t xml:space="preserve">, </w:t>
      </w:r>
      <w:r>
        <w:t>Cape Town</w:t>
      </w:r>
      <w:r w:rsidR="00F9149A" w:rsidRPr="00B26315">
        <w:t>.</w:t>
      </w:r>
    </w:p>
    <w:p w14:paraId="0C2EE3CD" w14:textId="77777777" w:rsidR="00F9149A" w:rsidRPr="00B26315" w:rsidRDefault="00F914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4"/>
        </w:rPr>
      </w:pPr>
    </w:p>
    <w:p w14:paraId="0C2EE3CE" w14:textId="77777777" w:rsidR="00F9149A" w:rsidRPr="00B26315" w:rsidRDefault="00781F77" w:rsidP="00E27F0B">
      <w:pPr>
        <w:pStyle w:val="Heading7"/>
      </w:pPr>
      <w:bookmarkStart w:id="30" w:name="_Toc160980278"/>
      <w:bookmarkStart w:id="31" w:name="_Toc269981202"/>
      <w:r w:rsidRPr="00B26315">
        <w:lastRenderedPageBreak/>
        <w:tab/>
      </w:r>
      <w:bookmarkStart w:id="32" w:name="_Toc70342965"/>
      <w:bookmarkEnd w:id="30"/>
      <w:bookmarkEnd w:id="31"/>
      <w:r w:rsidR="007B40CF">
        <w:t>Heading for this appendix</w:t>
      </w:r>
      <w:bookmarkEnd w:id="32"/>
    </w:p>
    <w:p w14:paraId="0C2EE3CF" w14:textId="77777777" w:rsidR="00F9149A" w:rsidRPr="00B26315" w:rsidRDefault="00F9149A" w:rsidP="00254D69">
      <w:pPr>
        <w:pStyle w:val="Heading8"/>
      </w:pPr>
      <w:bookmarkStart w:id="33" w:name="_Toc160980279"/>
      <w:bookmarkStart w:id="34" w:name="_Toc269981203"/>
      <w:bookmarkStart w:id="35" w:name="_Toc403653356"/>
      <w:proofErr w:type="spellStart"/>
      <w:r w:rsidRPr="00B26315">
        <w:t>B</w:t>
      </w:r>
      <w:bookmarkEnd w:id="33"/>
      <w:r w:rsidR="00C2347D" w:rsidRPr="00B26315">
        <w:t>la</w:t>
      </w:r>
      <w:proofErr w:type="spellEnd"/>
      <w:r w:rsidR="00C2347D" w:rsidRPr="00B26315">
        <w:t xml:space="preserve"> </w:t>
      </w:r>
      <w:proofErr w:type="spellStart"/>
      <w:r w:rsidR="00C2347D" w:rsidRPr="00B26315">
        <w:t>bla</w:t>
      </w:r>
      <w:bookmarkEnd w:id="34"/>
      <w:bookmarkEnd w:id="35"/>
      <w:proofErr w:type="spellEnd"/>
    </w:p>
    <w:p w14:paraId="0C2EE3D0" w14:textId="77777777" w:rsidR="00F9149A" w:rsidRDefault="004B0164" w:rsidP="00787CEC">
      <w:pPr>
        <w:pStyle w:val="Text1"/>
      </w:pPr>
      <w:r>
        <w:t>Note that for appendix headings use styles "Heading 7" and "Heading 8".</w:t>
      </w:r>
    </w:p>
    <w:p w14:paraId="0C2EE3D1" w14:textId="77777777" w:rsidR="007B40CF" w:rsidRPr="00B26315" w:rsidRDefault="007B40CF" w:rsidP="00787CEC">
      <w:pPr>
        <w:pStyle w:val="Text1"/>
      </w:pPr>
      <w:r>
        <w:t>Note that all headings must have a title, just as a chapter has a heading</w:t>
      </w:r>
    </w:p>
    <w:p w14:paraId="0C2EE3D2" w14:textId="77777777" w:rsidR="00E26997" w:rsidRPr="00B26315" w:rsidRDefault="005F3388" w:rsidP="00E27F0B">
      <w:pPr>
        <w:pStyle w:val="Heading7"/>
      </w:pPr>
      <w:r w:rsidRPr="00B26315">
        <w:lastRenderedPageBreak/>
        <w:tab/>
      </w:r>
      <w:bookmarkStart w:id="36" w:name="_Toc70342966"/>
      <w:proofErr w:type="spellStart"/>
      <w:r w:rsidRPr="00B26315">
        <w:t>BlaBlaBla</w:t>
      </w:r>
      <w:bookmarkEnd w:id="36"/>
      <w:proofErr w:type="spellEnd"/>
    </w:p>
    <w:p w14:paraId="0C2EE3D3" w14:textId="77777777" w:rsidR="00C237E0" w:rsidRPr="00B26315" w:rsidRDefault="00C237E0" w:rsidP="00254D69">
      <w:pPr>
        <w:pStyle w:val="Heading8"/>
      </w:pPr>
      <w:proofErr w:type="spellStart"/>
      <w:r w:rsidRPr="00B26315">
        <w:t>SDCc</w:t>
      </w:r>
      <w:proofErr w:type="spellEnd"/>
    </w:p>
    <w:p w14:paraId="0C2EE3D4" w14:textId="77777777" w:rsidR="004A772F" w:rsidRPr="00B26315" w:rsidRDefault="00C237E0" w:rsidP="00787CEC">
      <w:pPr>
        <w:pStyle w:val="Text1"/>
      </w:pPr>
      <w:proofErr w:type="spellStart"/>
      <w:r w:rsidRPr="00B26315">
        <w:t>Dasqw</w:t>
      </w:r>
      <w:proofErr w:type="spellEnd"/>
    </w:p>
    <w:sectPr w:rsidR="004A772F" w:rsidRPr="00B26315" w:rsidSect="005E709D">
      <w:footerReference w:type="default" r:id="rId17"/>
      <w:endnotePr>
        <w:numStart w:val="6"/>
      </w:endnotePr>
      <w:pgSz w:w="11907" w:h="16840" w:code="9"/>
      <w:pgMar w:top="1474" w:right="1985" w:bottom="2495"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8156" w14:textId="77777777" w:rsidR="00E31F03" w:rsidRDefault="00E31F03">
      <w:r>
        <w:separator/>
      </w:r>
    </w:p>
  </w:endnote>
  <w:endnote w:type="continuationSeparator" w:id="0">
    <w:p w14:paraId="6FB14CD9" w14:textId="77777777" w:rsidR="00E31F03" w:rsidRDefault="00E31F03">
      <w:r>
        <w:continuationSeparator/>
      </w:r>
    </w:p>
  </w:endnote>
  <w:endnote w:type="continuationNotice" w:id="1">
    <w:p w14:paraId="03F192B3" w14:textId="77777777" w:rsidR="00E31F03" w:rsidRDefault="00E31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proofErr w:type="spellStart"/>
    <w:r>
      <w:rPr>
        <w:color w:val="70706E"/>
        <w:sz w:val="16"/>
        <w:szCs w:val="16"/>
      </w:rPr>
      <w:t>Departement</w:t>
    </w:r>
    <w:proofErr w:type="spellEnd"/>
    <w:r>
      <w:rPr>
        <w:color w:val="70706E"/>
        <w:sz w:val="16"/>
        <w:szCs w:val="16"/>
      </w:rPr>
      <w:t xml:space="preserve"> </w:t>
    </w:r>
    <w:proofErr w:type="spellStart"/>
    <w:r>
      <w:rPr>
        <w:color w:val="70706E"/>
        <w:sz w:val="16"/>
        <w:szCs w:val="16"/>
      </w:rPr>
      <w:t>Meganiese</w:t>
    </w:r>
    <w:proofErr w:type="spellEnd"/>
    <w:r>
      <w:rPr>
        <w:color w:val="70706E"/>
        <w:sz w:val="16"/>
        <w:szCs w:val="16"/>
      </w:rPr>
      <w:t xml:space="preserve"> </w:t>
    </w:r>
    <w:proofErr w:type="spellStart"/>
    <w:r>
      <w:rPr>
        <w:color w:val="70706E"/>
        <w:sz w:val="16"/>
        <w:szCs w:val="16"/>
      </w:rPr>
      <w:t>en</w:t>
    </w:r>
    <w:proofErr w:type="spellEnd"/>
    <w:r>
      <w:rPr>
        <w:color w:val="70706E"/>
        <w:sz w:val="16"/>
        <w:szCs w:val="16"/>
      </w:rPr>
      <w:t xml:space="preserve"> </w:t>
    </w:r>
    <w:proofErr w:type="spellStart"/>
    <w:r>
      <w:rPr>
        <w:color w:val="70706E"/>
        <w:sz w:val="16"/>
        <w:szCs w:val="16"/>
      </w:rPr>
      <w:t>Megatroniese</w:t>
    </w:r>
    <w:proofErr w:type="spellEnd"/>
    <w:r>
      <w:rPr>
        <w:color w:val="70706E"/>
        <w:sz w:val="16"/>
        <w:szCs w:val="16"/>
      </w:rPr>
      <w:t xml:space="preserve"> </w:t>
    </w:r>
    <w:proofErr w:type="spellStart"/>
    <w:r>
      <w:rPr>
        <w:color w:val="70706E"/>
        <w:sz w:val="16"/>
        <w:szCs w:val="16"/>
      </w:rPr>
      <w:t>Ingenieurswese</w:t>
    </w:r>
    <w:proofErr w:type="spellEnd"/>
  </w:p>
  <w:p w14:paraId="0C2EE3E6" w14:textId="77777777" w:rsidR="007B40CF" w:rsidRPr="00EB1460" w:rsidRDefault="007B40CF" w:rsidP="007B40CF">
    <w:pPr>
      <w:pStyle w:val="Footer"/>
      <w:jc w:val="center"/>
      <w:rPr>
        <w:color w:val="70706E"/>
        <w:sz w:val="16"/>
        <w:szCs w:val="16"/>
      </w:rPr>
    </w:pPr>
    <w:proofErr w:type="spellStart"/>
    <w:r w:rsidRPr="00EB1460">
      <w:rPr>
        <w:color w:val="70706E"/>
        <w:sz w:val="16"/>
        <w:szCs w:val="16"/>
      </w:rPr>
      <w:t>Privaat</w:t>
    </w:r>
    <w:proofErr w:type="spellEnd"/>
    <w:r w:rsidRPr="00EB1460">
      <w:rPr>
        <w:color w:val="70706E"/>
        <w:sz w:val="16"/>
        <w:szCs w:val="16"/>
      </w:rPr>
      <w:t xml:space="preserve"> </w:t>
    </w:r>
    <w:proofErr w:type="spellStart"/>
    <w:r w:rsidRPr="00EB1460">
      <w:rPr>
        <w:color w:val="70706E"/>
        <w:sz w:val="16"/>
        <w:szCs w:val="16"/>
      </w:rPr>
      <w:t>Sak</w:t>
    </w:r>
    <w:proofErr w:type="spellEnd"/>
    <w:r w:rsidRPr="00EB1460">
      <w:rPr>
        <w:color w:val="70706E"/>
        <w:sz w:val="16"/>
        <w:szCs w:val="16"/>
      </w:rPr>
      <w:t xml:space="preserve"> X1, Private Bag X1, </w:t>
    </w:r>
    <w:proofErr w:type="spellStart"/>
    <w:r w:rsidRPr="00EB1460">
      <w:rPr>
        <w:color w:val="70706E"/>
        <w:sz w:val="16"/>
        <w:szCs w:val="16"/>
      </w:rPr>
      <w:t>Matieland</w:t>
    </w:r>
    <w:proofErr w:type="spellEnd"/>
    <w:r w:rsidRPr="00EB1460">
      <w:rPr>
        <w:color w:val="70706E"/>
        <w:sz w:val="16"/>
        <w:szCs w:val="16"/>
      </w:rPr>
      <w:t>,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9E58" w14:textId="77777777" w:rsidR="00E31F03" w:rsidRDefault="00E31F03">
      <w:r>
        <w:separator/>
      </w:r>
    </w:p>
  </w:footnote>
  <w:footnote w:type="continuationSeparator" w:id="0">
    <w:p w14:paraId="182863ED" w14:textId="77777777" w:rsidR="00E31F03" w:rsidRDefault="00E31F03">
      <w:r>
        <w:continuationSeparator/>
      </w:r>
    </w:p>
  </w:footnote>
  <w:footnote w:type="continuationNotice" w:id="1">
    <w:p w14:paraId="49E28BF8" w14:textId="77777777" w:rsidR="00E31F03" w:rsidRDefault="00E31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B5307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7D6"/>
    <w:rsid w:val="00035F89"/>
    <w:rsid w:val="00036091"/>
    <w:rsid w:val="00052289"/>
    <w:rsid w:val="00094368"/>
    <w:rsid w:val="001027E1"/>
    <w:rsid w:val="00104243"/>
    <w:rsid w:val="001139EF"/>
    <w:rsid w:val="00132E6E"/>
    <w:rsid w:val="00135DEE"/>
    <w:rsid w:val="001377FE"/>
    <w:rsid w:val="0017023C"/>
    <w:rsid w:val="00177439"/>
    <w:rsid w:val="00195A9A"/>
    <w:rsid w:val="00196C3D"/>
    <w:rsid w:val="001B12BF"/>
    <w:rsid w:val="001B3C76"/>
    <w:rsid w:val="001E2415"/>
    <w:rsid w:val="001F61DD"/>
    <w:rsid w:val="00202CEF"/>
    <w:rsid w:val="00204145"/>
    <w:rsid w:val="00254D69"/>
    <w:rsid w:val="00256E01"/>
    <w:rsid w:val="0025778B"/>
    <w:rsid w:val="0026565D"/>
    <w:rsid w:val="00282398"/>
    <w:rsid w:val="00286151"/>
    <w:rsid w:val="002C42EE"/>
    <w:rsid w:val="002D27EE"/>
    <w:rsid w:val="002F22AD"/>
    <w:rsid w:val="003013B5"/>
    <w:rsid w:val="00301AA1"/>
    <w:rsid w:val="00303AC5"/>
    <w:rsid w:val="00313CB4"/>
    <w:rsid w:val="00333AAA"/>
    <w:rsid w:val="003344E9"/>
    <w:rsid w:val="003548B9"/>
    <w:rsid w:val="00356C07"/>
    <w:rsid w:val="00371A39"/>
    <w:rsid w:val="00387BCE"/>
    <w:rsid w:val="003A59E3"/>
    <w:rsid w:val="003C1FB9"/>
    <w:rsid w:val="003D521E"/>
    <w:rsid w:val="003D5D7A"/>
    <w:rsid w:val="003D6724"/>
    <w:rsid w:val="003E57B8"/>
    <w:rsid w:val="003F3A3D"/>
    <w:rsid w:val="004141CE"/>
    <w:rsid w:val="004316A4"/>
    <w:rsid w:val="00435990"/>
    <w:rsid w:val="00453CF2"/>
    <w:rsid w:val="00491AC9"/>
    <w:rsid w:val="004A1C9F"/>
    <w:rsid w:val="004A772F"/>
    <w:rsid w:val="004B0164"/>
    <w:rsid w:val="004C53A0"/>
    <w:rsid w:val="004D4233"/>
    <w:rsid w:val="004F3D8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12CA"/>
    <w:rsid w:val="005B3E1F"/>
    <w:rsid w:val="005B6C19"/>
    <w:rsid w:val="005E709D"/>
    <w:rsid w:val="005F2C83"/>
    <w:rsid w:val="005F3388"/>
    <w:rsid w:val="0060615D"/>
    <w:rsid w:val="006139E2"/>
    <w:rsid w:val="00625441"/>
    <w:rsid w:val="0063518A"/>
    <w:rsid w:val="006665F4"/>
    <w:rsid w:val="00670C22"/>
    <w:rsid w:val="00671FFC"/>
    <w:rsid w:val="006801CE"/>
    <w:rsid w:val="00682092"/>
    <w:rsid w:val="006A0003"/>
    <w:rsid w:val="006A4036"/>
    <w:rsid w:val="006A608B"/>
    <w:rsid w:val="006B6A83"/>
    <w:rsid w:val="006C1C0F"/>
    <w:rsid w:val="006D5568"/>
    <w:rsid w:val="006E276C"/>
    <w:rsid w:val="00705349"/>
    <w:rsid w:val="00706852"/>
    <w:rsid w:val="0071164C"/>
    <w:rsid w:val="00712F79"/>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34CCC"/>
    <w:rsid w:val="00835D09"/>
    <w:rsid w:val="008452AA"/>
    <w:rsid w:val="00860DAB"/>
    <w:rsid w:val="00886A5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918DB"/>
    <w:rsid w:val="00997EE5"/>
    <w:rsid w:val="009D704B"/>
    <w:rsid w:val="009E6996"/>
    <w:rsid w:val="009F07A4"/>
    <w:rsid w:val="00A014CA"/>
    <w:rsid w:val="00A35649"/>
    <w:rsid w:val="00A472D0"/>
    <w:rsid w:val="00A646C8"/>
    <w:rsid w:val="00A77C28"/>
    <w:rsid w:val="00A91A60"/>
    <w:rsid w:val="00A93A65"/>
    <w:rsid w:val="00AA2827"/>
    <w:rsid w:val="00AB5997"/>
    <w:rsid w:val="00AB5F78"/>
    <w:rsid w:val="00AC1D6E"/>
    <w:rsid w:val="00AD669F"/>
    <w:rsid w:val="00B0518C"/>
    <w:rsid w:val="00B05CF0"/>
    <w:rsid w:val="00B24CA0"/>
    <w:rsid w:val="00B26315"/>
    <w:rsid w:val="00B47D62"/>
    <w:rsid w:val="00B63323"/>
    <w:rsid w:val="00B66BDD"/>
    <w:rsid w:val="00B77136"/>
    <w:rsid w:val="00B86BD8"/>
    <w:rsid w:val="00BA3363"/>
    <w:rsid w:val="00BA42F2"/>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D7D6E"/>
    <w:rsid w:val="00DE7BB8"/>
    <w:rsid w:val="00DF4496"/>
    <w:rsid w:val="00E036F4"/>
    <w:rsid w:val="00E22909"/>
    <w:rsid w:val="00E26997"/>
    <w:rsid w:val="00E27F0B"/>
    <w:rsid w:val="00E31F03"/>
    <w:rsid w:val="00E3617E"/>
    <w:rsid w:val="00E36C81"/>
    <w:rsid w:val="00E42935"/>
    <w:rsid w:val="00E43513"/>
    <w:rsid w:val="00E44C8F"/>
    <w:rsid w:val="00E47440"/>
    <w:rsid w:val="00E5773D"/>
    <w:rsid w:val="00E6421A"/>
    <w:rsid w:val="00E6617A"/>
    <w:rsid w:val="00E6689A"/>
    <w:rsid w:val="00E7306E"/>
    <w:rsid w:val="00E75F23"/>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link w:val="SubtitleChar"/>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customStyle="1" w:styleId="SubtitleChar">
    <w:name w:val="Subtitle Char"/>
    <w:basedOn w:val="DefaultParagraphFont"/>
    <w:link w:val="Subtitle"/>
    <w:rsid w:val="0017023C"/>
    <w:rPr>
      <w:rFonts w:asciiTheme="majorHAnsi" w:hAnsiTheme="majorHAnsi" w:cs="Arial"/>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customXml/itemProps3.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9ABC99-42DE-498E-A8A6-769FA2FAB4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Opsomming</vt:lpstr>
    </vt:vector>
  </TitlesOfParts>
  <Company>FIRGA, University of Stellenbosch</Company>
  <LinksUpToDate>false</LinksUpToDate>
  <CharactersWithSpaces>6918</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3</cp:revision>
  <cp:lastPrinted>2008-03-04T06:39:00Z</cp:lastPrinted>
  <dcterms:created xsi:type="dcterms:W3CDTF">2022-02-15T13:36:00Z</dcterms:created>
  <dcterms:modified xsi:type="dcterms:W3CDTF">2022-02-15T13:37:00Z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
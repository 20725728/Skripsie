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33F" w14:textId="0A88DDDC" w:rsidR="00F9149A" w:rsidRPr="00B26315" w:rsidRDefault="00C2347D">
      <w:pPr>
        <w:pStyle w:val="Title"/>
      </w:pPr>
      <w:r w:rsidRPr="00B26315">
        <w:br/>
      </w:r>
      <w:r w:rsidR="009A4B38">
        <w:t>Navigation and Control of an Unmanned Surface Vessel</w:t>
      </w:r>
    </w:p>
    <w:p w14:paraId="0C2EE340" w14:textId="77777777" w:rsidR="00F9149A" w:rsidRPr="00B26315" w:rsidRDefault="00F9149A"/>
    <w:p w14:paraId="0C2EE341" w14:textId="77777777" w:rsidR="00F9149A" w:rsidRPr="00B26315" w:rsidRDefault="00F9149A"/>
    <w:p w14:paraId="0C2EE342" w14:textId="77777777" w:rsidR="00860DAB" w:rsidRPr="00B26315" w:rsidRDefault="00860DAB"/>
    <w:p w14:paraId="0C2EE343" w14:textId="77777777" w:rsidR="00313CB4" w:rsidRPr="00B26315" w:rsidRDefault="00313CB4" w:rsidP="00313CB4"/>
    <w:p w14:paraId="0C2EE344" w14:textId="77777777" w:rsidR="00313CB4" w:rsidRPr="00B26315" w:rsidRDefault="00313CB4" w:rsidP="00313CB4"/>
    <w:p w14:paraId="0C2EE345" w14:textId="77777777" w:rsidR="00313CB4" w:rsidRPr="00B26315" w:rsidRDefault="00313CB4" w:rsidP="00313CB4"/>
    <w:p w14:paraId="57A8693F" w14:textId="1A381E73" w:rsidR="009A4B38" w:rsidRPr="00B26315" w:rsidRDefault="009A4B38" w:rsidP="009A4B38">
      <w:pPr>
        <w:pStyle w:val="Subtitle"/>
      </w:pPr>
      <w:r>
        <w:t>Mechatronic Project 488 Progress Report</w:t>
      </w:r>
    </w:p>
    <w:p w14:paraId="0C2EE347" w14:textId="77777777" w:rsidR="00313CB4" w:rsidRPr="00B26315" w:rsidRDefault="00313CB4" w:rsidP="00313CB4"/>
    <w:p w14:paraId="0C2EE348" w14:textId="77777777" w:rsidR="00313CB4" w:rsidRPr="00B26315" w:rsidRDefault="00313CB4" w:rsidP="00313CB4"/>
    <w:p w14:paraId="0C2EE349" w14:textId="77777777" w:rsidR="00313CB4" w:rsidRPr="00B26315" w:rsidRDefault="00313CB4" w:rsidP="00313CB4"/>
    <w:p w14:paraId="0C2EE34A" w14:textId="77777777" w:rsidR="00313CB4" w:rsidRPr="00B26315" w:rsidRDefault="00313CB4" w:rsidP="00313CB4"/>
    <w:p w14:paraId="0C2EE34B" w14:textId="77777777" w:rsidR="00313CB4" w:rsidRPr="00B26315" w:rsidRDefault="00313CB4" w:rsidP="00313CB4"/>
    <w:p w14:paraId="0C2EE34C" w14:textId="77777777" w:rsidR="00313CB4" w:rsidRPr="00B26315" w:rsidRDefault="00313CB4" w:rsidP="00313CB4"/>
    <w:p w14:paraId="0C2EE34E" w14:textId="77777777" w:rsidR="00313CB4" w:rsidRPr="00B26315" w:rsidRDefault="00313CB4" w:rsidP="00313CB4"/>
    <w:p w14:paraId="0C2EE34F" w14:textId="77777777" w:rsidR="00313CB4" w:rsidRPr="00B26315" w:rsidRDefault="00313CB4" w:rsidP="00313CB4"/>
    <w:p w14:paraId="0C2EE350" w14:textId="77777777" w:rsidR="00313CB4" w:rsidRPr="00B26315" w:rsidRDefault="00313CB4" w:rsidP="00313CB4"/>
    <w:p w14:paraId="0C2EE351" w14:textId="09DE152D" w:rsidR="00313CB4" w:rsidRDefault="00313CB4" w:rsidP="00313CB4">
      <w:pPr>
        <w:pStyle w:val="Subtitle"/>
      </w:pPr>
      <w:r>
        <w:t>Author</w:t>
      </w:r>
      <w:r w:rsidRPr="00B26315">
        <w:br/>
      </w:r>
      <w:r w:rsidR="009A4B38">
        <w:t>LEV Kingwill</w:t>
      </w:r>
    </w:p>
    <w:p w14:paraId="0C2EE352" w14:textId="373BBD68" w:rsidR="00313CB4" w:rsidRPr="00B26315" w:rsidRDefault="009A4B38" w:rsidP="009A4B38">
      <w:pPr>
        <w:pStyle w:val="Subtitle"/>
      </w:pPr>
      <w:r>
        <w:t>20725728</w:t>
      </w:r>
    </w:p>
    <w:p w14:paraId="0C2EE353" w14:textId="77777777" w:rsidR="002C42EE" w:rsidRDefault="002C42EE" w:rsidP="00313CB4">
      <w:pPr>
        <w:pStyle w:val="Subtitle"/>
      </w:pPr>
    </w:p>
    <w:p w14:paraId="0C2EE354" w14:textId="77777777" w:rsidR="002C42EE" w:rsidRDefault="002C42EE" w:rsidP="00313CB4">
      <w:pPr>
        <w:pStyle w:val="Subtitle"/>
      </w:pPr>
    </w:p>
    <w:p w14:paraId="56239CCD" w14:textId="6AE562B9" w:rsidR="009A4B38" w:rsidRDefault="009A4B38" w:rsidP="00313CB4">
      <w:pPr>
        <w:pStyle w:val="Subtitle"/>
      </w:pPr>
      <w:r>
        <w:t xml:space="preserve">Supervisor:  Prof Jaco </w:t>
      </w:r>
      <w:proofErr w:type="spellStart"/>
      <w:r>
        <w:t>Versfeld</w:t>
      </w:r>
      <w:proofErr w:type="spellEnd"/>
    </w:p>
    <w:p w14:paraId="0C2EE356" w14:textId="4AAD9127" w:rsidR="00313CB4" w:rsidRPr="00B26315" w:rsidRDefault="00256E01" w:rsidP="00313CB4">
      <w:pPr>
        <w:pStyle w:val="Subtitle"/>
      </w:pPr>
      <w:r>
        <w:t>20</w:t>
      </w:r>
      <w:r w:rsidR="009A4B38">
        <w:t>22</w:t>
      </w:r>
    </w:p>
    <w:p w14:paraId="0C2EE357" w14:textId="77777777" w:rsidR="00F9149A" w:rsidRPr="00B26315" w:rsidRDefault="00F9149A"/>
    <w:p w14:paraId="0C2EE358" w14:textId="77777777" w:rsidR="00F9149A" w:rsidRPr="00B26315" w:rsidRDefault="00F9149A">
      <w:pPr>
        <w:sectPr w:rsidR="00F9149A" w:rsidRPr="00B26315" w:rsidSect="008E39F0">
          <w:headerReference w:type="even" r:id="rId11"/>
          <w:headerReference w:type="default" r:id="rId12"/>
          <w:footerReference w:type="even" r:id="rId13"/>
          <w:footerReference w:type="default" r:id="rId14"/>
          <w:headerReference w:type="first" r:id="rId15"/>
          <w:footerReference w:type="first" r:id="rId16"/>
          <w:endnotePr>
            <w:numStart w:val="6"/>
          </w:endnotePr>
          <w:pgSz w:w="11907" w:h="16840" w:code="9"/>
          <w:pgMar w:top="1440" w:right="1985" w:bottom="1440" w:left="1985" w:header="567" w:footer="567" w:gutter="0"/>
          <w:pgNumType w:fmt="lowerRoman" w:start="1"/>
          <w:cols w:space="720"/>
          <w:titlePg/>
        </w:sectPr>
      </w:pPr>
    </w:p>
    <w:p w14:paraId="0C2EE359" w14:textId="77777777" w:rsidR="00FD5AD7" w:rsidRPr="00B26315" w:rsidRDefault="00303AC5" w:rsidP="00E27F0B">
      <w:pPr>
        <w:pStyle w:val="Heading1nonum"/>
      </w:pPr>
      <w:bookmarkStart w:id="0" w:name="_Toc70342948"/>
      <w:r w:rsidRPr="00B26315">
        <w:lastRenderedPageBreak/>
        <w:t>Plagia</w:t>
      </w:r>
      <w:r w:rsidR="004F3D8D">
        <w:t>rism declaration</w:t>
      </w:r>
      <w:bookmarkEnd w:id="0"/>
    </w:p>
    <w:p w14:paraId="0C2EE35A" w14:textId="77777777" w:rsidR="00256E01" w:rsidRPr="00256E01" w:rsidRDefault="00256E01" w:rsidP="00256E01">
      <w:pPr>
        <w:pStyle w:val="Text1"/>
      </w:pPr>
      <w:r w:rsidRPr="00256E01">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0C2EE35B" w14:textId="77777777" w:rsidR="00256E01" w:rsidRPr="00256E01" w:rsidRDefault="00256E01" w:rsidP="00256E01">
      <w:pPr>
        <w:pStyle w:val="Text1"/>
      </w:pPr>
      <w:r w:rsidRPr="00256E01">
        <w:t>I also understand that direct translations are plagiarism, unless accompanied by an appropriate acknowledgement of the source. I also know that verbatim copy that has not been explicitly indicated as such, is plagiarism.</w:t>
      </w:r>
    </w:p>
    <w:p w14:paraId="0C2EE35C" w14:textId="77777777" w:rsidR="00256E01" w:rsidRPr="00256E01" w:rsidRDefault="00256E01" w:rsidP="00256E01">
      <w:pPr>
        <w:pStyle w:val="Text1"/>
      </w:pPr>
      <w:r w:rsidRPr="00256E01">
        <w:t>I know that plagiarism is a punishable offence and may be referred to the University's Central Disciplinary Committee (CDC) who has the authority to expel me for such an offence.</w:t>
      </w:r>
    </w:p>
    <w:p w14:paraId="0C2EE35D" w14:textId="77777777" w:rsidR="00256E01" w:rsidRPr="00256E01" w:rsidRDefault="00256E01" w:rsidP="00256E01">
      <w:pPr>
        <w:pStyle w:val="Text1"/>
      </w:pPr>
      <w:r w:rsidRPr="00256E01">
        <w:t>I know that plagiarism is harmful for the academic environment and that it has a negative impact on any profession.</w:t>
      </w:r>
    </w:p>
    <w:p w14:paraId="0C2EE35E" w14:textId="77777777" w:rsidR="00256E01" w:rsidRPr="00256E01" w:rsidRDefault="00256E01" w:rsidP="00256E01">
      <w:pPr>
        <w:pStyle w:val="Text1"/>
      </w:pPr>
      <w:r w:rsidRPr="00256E01">
        <w:t>Accordingly all quotations and contributions from any source whatsoever (including the internet) have been cited fully (acknowledged); further, all verbatim copies have been expressly indicated as such (e.g. through quotation marks) and the sources are cited fully.</w:t>
      </w:r>
    </w:p>
    <w:p w14:paraId="0C2EE35F" w14:textId="77777777" w:rsidR="00282398" w:rsidRPr="00256E01" w:rsidRDefault="00256E01" w:rsidP="00256E01">
      <w:pPr>
        <w:pStyle w:val="Text1"/>
      </w:pPr>
      <w:r w:rsidRPr="00256E01">
        <w:t>I declare that, except where a source has been cited, the work contained in this assignment is my own work and that I have not previously (in its entirety or in part) submitted it for grading in this module/assignment or another module/assignment.</w:t>
      </w:r>
    </w:p>
    <w:p w14:paraId="0C2EE360" w14:textId="77777777" w:rsidR="004F3D8D" w:rsidRPr="004F3D8D" w:rsidRDefault="004F3D8D" w:rsidP="00787CEC">
      <w:pPr>
        <w:pStyle w:val="Text1"/>
      </w:pPr>
      <w:r w:rsidRPr="004F3D8D">
        <w:t>I</w:t>
      </w:r>
      <w:r w:rsidR="00256E01">
        <w:t xml:space="preserve"> declare that</w:t>
      </w:r>
      <w:r w:rsidRPr="004F3D8D">
        <w:t xml:space="preserve"> have not allowed, and will not allow, anyone to use my work (in paper, graphics, electronic, verbal or any other format) with the intention of passing it off as his/her own work. </w:t>
      </w:r>
    </w:p>
    <w:p w14:paraId="0C2EE361" w14:textId="77777777" w:rsidR="004F3D8D" w:rsidRPr="004F3D8D" w:rsidRDefault="004F3D8D" w:rsidP="00787CEC">
      <w:pPr>
        <w:pStyle w:val="Text1"/>
      </w:pPr>
      <w:r w:rsidRPr="004F3D8D">
        <w:t xml:space="preserve">I know that a mark of zero may be awarded to assignments with plagiarism and also that no opportunity be given to submit an improved assignment. </w:t>
      </w:r>
    </w:p>
    <w:p w14:paraId="0C2EE362" w14:textId="77777777" w:rsidR="00256E01" w:rsidRPr="00256E01" w:rsidRDefault="00256E01" w:rsidP="00256E01">
      <w:pPr>
        <w:pStyle w:val="Text1"/>
      </w:pPr>
    </w:p>
    <w:p w14:paraId="0C2EE363" w14:textId="77777777" w:rsidR="00256E01" w:rsidRPr="00B26315" w:rsidRDefault="00256E01" w:rsidP="00256E01">
      <w:pPr>
        <w:tabs>
          <w:tab w:val="left" w:pos="1440"/>
          <w:tab w:val="left" w:leader="dot" w:pos="4860"/>
        </w:tabs>
        <w:rPr>
          <w:sz w:val="24"/>
          <w:szCs w:val="24"/>
        </w:rPr>
      </w:pPr>
      <w:r>
        <w:rPr>
          <w:sz w:val="24"/>
          <w:szCs w:val="24"/>
        </w:rPr>
        <w:t>Signature</w:t>
      </w:r>
      <w:r w:rsidRPr="00B26315">
        <w:rPr>
          <w:sz w:val="24"/>
          <w:szCs w:val="24"/>
        </w:rPr>
        <w:t>:</w:t>
      </w:r>
      <w:r w:rsidRPr="00B26315">
        <w:rPr>
          <w:sz w:val="24"/>
          <w:szCs w:val="24"/>
        </w:rPr>
        <w:tab/>
      </w:r>
      <w:r w:rsidRPr="00B26315">
        <w:rPr>
          <w:sz w:val="24"/>
          <w:szCs w:val="24"/>
        </w:rPr>
        <w:tab/>
      </w:r>
    </w:p>
    <w:p w14:paraId="0C2EE364" w14:textId="77777777" w:rsidR="00282398" w:rsidRPr="00B26315" w:rsidRDefault="00282398" w:rsidP="00282398">
      <w:pPr>
        <w:tabs>
          <w:tab w:val="left" w:leader="dot" w:pos="4860"/>
        </w:tabs>
        <w:rPr>
          <w:sz w:val="24"/>
          <w:szCs w:val="24"/>
        </w:rPr>
      </w:pPr>
    </w:p>
    <w:p w14:paraId="0C2EE365" w14:textId="77777777" w:rsidR="00282398" w:rsidRPr="00B26315" w:rsidRDefault="00787CEC" w:rsidP="00256E01">
      <w:pPr>
        <w:tabs>
          <w:tab w:val="left" w:pos="1440"/>
          <w:tab w:val="left" w:leader="dot" w:pos="4395"/>
          <w:tab w:val="left" w:pos="4820"/>
          <w:tab w:val="right" w:leader="dot" w:pos="7938"/>
        </w:tabs>
        <w:rPr>
          <w:sz w:val="24"/>
          <w:szCs w:val="24"/>
        </w:rPr>
      </w:pPr>
      <w:r>
        <w:rPr>
          <w:sz w:val="24"/>
          <w:szCs w:val="24"/>
        </w:rPr>
        <w:t>N</w:t>
      </w:r>
      <w:r w:rsidR="00282398" w:rsidRPr="00B26315">
        <w:rPr>
          <w:sz w:val="24"/>
          <w:szCs w:val="24"/>
        </w:rPr>
        <w:t>am</w:t>
      </w:r>
      <w:r>
        <w:rPr>
          <w:sz w:val="24"/>
          <w:szCs w:val="24"/>
        </w:rPr>
        <w:t>e</w:t>
      </w:r>
      <w:r w:rsidR="00282398" w:rsidRPr="00B26315">
        <w:rPr>
          <w:sz w:val="24"/>
          <w:szCs w:val="24"/>
        </w:rPr>
        <w:t>:</w:t>
      </w:r>
      <w:r w:rsidR="00282398" w:rsidRPr="00B26315">
        <w:rPr>
          <w:sz w:val="24"/>
          <w:szCs w:val="24"/>
        </w:rPr>
        <w:tab/>
      </w:r>
      <w:r w:rsidR="00282398" w:rsidRPr="00B26315">
        <w:rPr>
          <w:sz w:val="24"/>
          <w:szCs w:val="24"/>
        </w:rPr>
        <w:tab/>
      </w:r>
      <w:r w:rsidR="00256E01">
        <w:rPr>
          <w:sz w:val="24"/>
          <w:szCs w:val="24"/>
        </w:rPr>
        <w:t xml:space="preserve"> </w:t>
      </w:r>
      <w:r w:rsidR="00256E01">
        <w:rPr>
          <w:sz w:val="24"/>
          <w:szCs w:val="24"/>
        </w:rPr>
        <w:tab/>
        <w:t xml:space="preserve">Student </w:t>
      </w:r>
      <w:r w:rsidR="00256E01" w:rsidRPr="00B26315">
        <w:rPr>
          <w:sz w:val="24"/>
          <w:szCs w:val="24"/>
        </w:rPr>
        <w:t>no:</w:t>
      </w:r>
      <w:r w:rsidR="00256E01">
        <w:rPr>
          <w:sz w:val="24"/>
          <w:szCs w:val="24"/>
        </w:rPr>
        <w:tab/>
      </w:r>
    </w:p>
    <w:p w14:paraId="0C2EE366" w14:textId="77777777" w:rsidR="00282398" w:rsidRPr="00B26315" w:rsidRDefault="00282398" w:rsidP="00282398">
      <w:pPr>
        <w:tabs>
          <w:tab w:val="left" w:pos="1440"/>
          <w:tab w:val="left" w:leader="dot" w:pos="4860"/>
        </w:tabs>
        <w:rPr>
          <w:sz w:val="24"/>
          <w:szCs w:val="24"/>
        </w:rPr>
      </w:pPr>
    </w:p>
    <w:p w14:paraId="0C2EE367" w14:textId="77777777" w:rsidR="00282398" w:rsidRPr="00B26315" w:rsidRDefault="00787CEC" w:rsidP="00256E01">
      <w:pPr>
        <w:tabs>
          <w:tab w:val="left" w:pos="1440"/>
          <w:tab w:val="left" w:leader="dot" w:pos="4395"/>
        </w:tabs>
        <w:rPr>
          <w:sz w:val="24"/>
          <w:szCs w:val="24"/>
        </w:rPr>
      </w:pPr>
      <w:r>
        <w:rPr>
          <w:sz w:val="24"/>
          <w:szCs w:val="24"/>
        </w:rPr>
        <w:t>Date</w:t>
      </w:r>
      <w:r w:rsidR="00282398" w:rsidRPr="00B26315">
        <w:rPr>
          <w:sz w:val="24"/>
          <w:szCs w:val="24"/>
        </w:rPr>
        <w:t>:</w:t>
      </w:r>
      <w:r w:rsidR="00282398" w:rsidRPr="00B26315">
        <w:rPr>
          <w:sz w:val="24"/>
          <w:szCs w:val="24"/>
        </w:rPr>
        <w:tab/>
      </w:r>
      <w:r w:rsidR="00282398" w:rsidRPr="00B26315">
        <w:rPr>
          <w:sz w:val="24"/>
          <w:szCs w:val="24"/>
        </w:rPr>
        <w:tab/>
      </w:r>
    </w:p>
    <w:p w14:paraId="7B435B69" w14:textId="77777777" w:rsidR="00AB31FC" w:rsidRPr="00B26315" w:rsidRDefault="00AB31FC" w:rsidP="00AB31FC">
      <w:pPr>
        <w:pStyle w:val="Heading1nonum"/>
      </w:pPr>
      <w:bookmarkStart w:id="1" w:name="_Toc96321105"/>
      <w:r>
        <w:lastRenderedPageBreak/>
        <w:t>Executive Summary</w:t>
      </w:r>
      <w:bookmarkEnd w:id="1"/>
    </w:p>
    <w:tbl>
      <w:tblPr>
        <w:tblStyle w:val="TableGrid"/>
        <w:tblW w:w="0" w:type="auto"/>
        <w:tblLook w:val="04A0" w:firstRow="1" w:lastRow="0" w:firstColumn="1" w:lastColumn="0" w:noHBand="0" w:noVBand="1"/>
      </w:tblPr>
      <w:tblGrid>
        <w:gridCol w:w="7927"/>
      </w:tblGrid>
      <w:tr w:rsidR="00AB31FC" w14:paraId="1E41F591" w14:textId="77777777" w:rsidTr="00BF7116">
        <w:trPr>
          <w:trHeight w:val="170"/>
        </w:trPr>
        <w:tc>
          <w:tcPr>
            <w:tcW w:w="7927" w:type="dxa"/>
          </w:tcPr>
          <w:p w14:paraId="6216C2F4" w14:textId="77777777" w:rsidR="00AB31FC" w:rsidRPr="00497703" w:rsidRDefault="00AB31FC" w:rsidP="00BF7116">
            <w:pPr>
              <w:pStyle w:val="Text1"/>
              <w:spacing w:before="120"/>
              <w:jc w:val="center"/>
              <w:rPr>
                <w:b/>
                <w:bCs/>
              </w:rPr>
            </w:pPr>
            <w:r w:rsidRPr="00497703">
              <w:rPr>
                <w:b/>
                <w:bCs/>
              </w:rPr>
              <w:t>Title of Project</w:t>
            </w:r>
          </w:p>
        </w:tc>
      </w:tr>
      <w:tr w:rsidR="00AB31FC" w14:paraId="52BB0F85" w14:textId="77777777" w:rsidTr="00BF7116">
        <w:trPr>
          <w:trHeight w:val="170"/>
        </w:trPr>
        <w:tc>
          <w:tcPr>
            <w:tcW w:w="7927" w:type="dxa"/>
          </w:tcPr>
          <w:p w14:paraId="637676DE" w14:textId="77777777" w:rsidR="00AB31FC" w:rsidRPr="00497703" w:rsidRDefault="00AB31FC" w:rsidP="00BF7116">
            <w:pPr>
              <w:pStyle w:val="Text1"/>
              <w:spacing w:before="120"/>
              <w:jc w:val="left"/>
            </w:pPr>
            <w:r>
              <w:t>Navigation and Control of an Unmanned Surface Vessel.</w:t>
            </w:r>
          </w:p>
        </w:tc>
      </w:tr>
      <w:tr w:rsidR="00AB31FC" w14:paraId="132D2440" w14:textId="77777777" w:rsidTr="00BF7116">
        <w:trPr>
          <w:trHeight w:val="170"/>
        </w:trPr>
        <w:tc>
          <w:tcPr>
            <w:tcW w:w="7927" w:type="dxa"/>
          </w:tcPr>
          <w:p w14:paraId="6D4F383B" w14:textId="77777777" w:rsidR="00AB31FC" w:rsidRPr="00497703" w:rsidRDefault="00AB31FC" w:rsidP="00BF7116">
            <w:pPr>
              <w:pStyle w:val="Text1"/>
              <w:spacing w:before="120"/>
              <w:jc w:val="center"/>
              <w:rPr>
                <w:b/>
                <w:bCs/>
              </w:rPr>
            </w:pPr>
            <w:r>
              <w:rPr>
                <w:b/>
                <w:bCs/>
              </w:rPr>
              <w:t>Objectives</w:t>
            </w:r>
          </w:p>
        </w:tc>
      </w:tr>
      <w:tr w:rsidR="00AB31FC" w14:paraId="004B4B59" w14:textId="77777777" w:rsidTr="00BF7116">
        <w:trPr>
          <w:trHeight w:val="170"/>
        </w:trPr>
        <w:tc>
          <w:tcPr>
            <w:tcW w:w="7927" w:type="dxa"/>
          </w:tcPr>
          <w:p w14:paraId="45D4659E" w14:textId="77777777" w:rsidR="00AB31FC" w:rsidRPr="00497703" w:rsidRDefault="00AB31FC" w:rsidP="00BF7116">
            <w:pPr>
              <w:pStyle w:val="Text1"/>
              <w:spacing w:before="120"/>
              <w:jc w:val="left"/>
            </w:pPr>
            <w:r>
              <w:t>The development of an independent navigation and control system that can be implemented on an unmanned surface vessel that uses electrical thrusters for propulsion and steering.</w:t>
            </w:r>
          </w:p>
        </w:tc>
      </w:tr>
      <w:tr w:rsidR="00AB31FC" w14:paraId="180F37E4" w14:textId="77777777" w:rsidTr="00BF7116">
        <w:trPr>
          <w:trHeight w:val="170"/>
        </w:trPr>
        <w:tc>
          <w:tcPr>
            <w:tcW w:w="7927" w:type="dxa"/>
          </w:tcPr>
          <w:p w14:paraId="63964CDA" w14:textId="77777777" w:rsidR="00AB31FC" w:rsidRPr="00497703" w:rsidRDefault="00AB31FC" w:rsidP="00BF7116">
            <w:pPr>
              <w:pStyle w:val="Text1"/>
              <w:spacing w:before="120"/>
              <w:jc w:val="center"/>
              <w:rPr>
                <w:b/>
                <w:bCs/>
              </w:rPr>
            </w:pPr>
            <w:r>
              <w:rPr>
                <w:b/>
                <w:bCs/>
              </w:rPr>
              <w:t>What is new in this project?</w:t>
            </w:r>
          </w:p>
        </w:tc>
      </w:tr>
      <w:tr w:rsidR="00AB31FC" w14:paraId="1BDC31C4" w14:textId="77777777" w:rsidTr="00BF7116">
        <w:trPr>
          <w:trHeight w:val="170"/>
        </w:trPr>
        <w:tc>
          <w:tcPr>
            <w:tcW w:w="7927" w:type="dxa"/>
          </w:tcPr>
          <w:p w14:paraId="1ADFEEE3" w14:textId="77777777" w:rsidR="00AB31FC" w:rsidRPr="00497703" w:rsidRDefault="00AB31FC" w:rsidP="00BF7116">
            <w:pPr>
              <w:pStyle w:val="Text1"/>
              <w:spacing w:before="120"/>
              <w:jc w:val="left"/>
            </w:pPr>
            <w:r>
              <w:t>A new control system is going to be created to control the power to the thrusters and thereby steer the vessel. Building on this a navigation system will be created so that the vessel can navigate to a designated point autonomously.</w:t>
            </w:r>
          </w:p>
        </w:tc>
      </w:tr>
      <w:tr w:rsidR="00AB31FC" w14:paraId="3775A485" w14:textId="77777777" w:rsidTr="00BF7116">
        <w:trPr>
          <w:trHeight w:val="170"/>
        </w:trPr>
        <w:tc>
          <w:tcPr>
            <w:tcW w:w="7927" w:type="dxa"/>
          </w:tcPr>
          <w:p w14:paraId="696DE1A0" w14:textId="77777777" w:rsidR="00AB31FC" w:rsidRPr="00497703" w:rsidRDefault="00AB31FC" w:rsidP="00BF7116">
            <w:pPr>
              <w:pStyle w:val="Text1"/>
              <w:spacing w:before="120"/>
              <w:jc w:val="center"/>
              <w:rPr>
                <w:b/>
                <w:bCs/>
              </w:rPr>
            </w:pPr>
            <w:r>
              <w:rPr>
                <w:b/>
                <w:bCs/>
              </w:rPr>
              <w:t>If the project is successful, how will it make a difference?</w:t>
            </w:r>
          </w:p>
        </w:tc>
      </w:tr>
      <w:tr w:rsidR="00AB31FC" w14:paraId="163CAF46" w14:textId="77777777" w:rsidTr="00BF7116">
        <w:trPr>
          <w:trHeight w:val="170"/>
        </w:trPr>
        <w:tc>
          <w:tcPr>
            <w:tcW w:w="7927" w:type="dxa"/>
          </w:tcPr>
          <w:p w14:paraId="373563A6" w14:textId="77777777" w:rsidR="00AB31FC" w:rsidRPr="00497703" w:rsidRDefault="00AB31FC" w:rsidP="00BF7116">
            <w:pPr>
              <w:pStyle w:val="Text1"/>
              <w:spacing w:before="120"/>
              <w:jc w:val="left"/>
            </w:pPr>
            <w:r>
              <w:t>With a successful navigation and control system, the system could be moved to vessels with better range and seafaring ability and these unmanned vessels can be used for research data collection, patrolling and search and rescue.</w:t>
            </w:r>
          </w:p>
        </w:tc>
      </w:tr>
      <w:tr w:rsidR="00AB31FC" w14:paraId="38FE9CA9" w14:textId="77777777" w:rsidTr="00BF7116">
        <w:trPr>
          <w:trHeight w:val="170"/>
        </w:trPr>
        <w:tc>
          <w:tcPr>
            <w:tcW w:w="7927" w:type="dxa"/>
          </w:tcPr>
          <w:p w14:paraId="311CCD59" w14:textId="77777777" w:rsidR="00AB31FC" w:rsidRPr="00497703" w:rsidRDefault="00AB31FC" w:rsidP="00BF7116">
            <w:pPr>
              <w:pStyle w:val="Text1"/>
              <w:spacing w:before="120"/>
              <w:jc w:val="center"/>
              <w:rPr>
                <w:b/>
                <w:bCs/>
              </w:rPr>
            </w:pPr>
            <w:r>
              <w:rPr>
                <w:b/>
                <w:bCs/>
              </w:rPr>
              <w:t>What contributions have/will other students made/make?</w:t>
            </w:r>
          </w:p>
        </w:tc>
      </w:tr>
      <w:tr w:rsidR="00AB31FC" w14:paraId="3C91C8AE" w14:textId="77777777" w:rsidTr="00BF7116">
        <w:trPr>
          <w:trHeight w:val="170"/>
        </w:trPr>
        <w:tc>
          <w:tcPr>
            <w:tcW w:w="7927" w:type="dxa"/>
          </w:tcPr>
          <w:p w14:paraId="1ACCC442" w14:textId="77777777" w:rsidR="00AB31FC" w:rsidRPr="00497703" w:rsidRDefault="00AB31FC" w:rsidP="00BF7116">
            <w:pPr>
              <w:pStyle w:val="Text1"/>
              <w:spacing w:before="120"/>
              <w:jc w:val="left"/>
            </w:pPr>
            <w:r>
              <w:t>N/A</w:t>
            </w:r>
          </w:p>
        </w:tc>
      </w:tr>
      <w:tr w:rsidR="00AB31FC" w14:paraId="26E0A100" w14:textId="77777777" w:rsidTr="00BF7116">
        <w:trPr>
          <w:trHeight w:val="170"/>
        </w:trPr>
        <w:tc>
          <w:tcPr>
            <w:tcW w:w="7927" w:type="dxa"/>
          </w:tcPr>
          <w:p w14:paraId="3FCC9799" w14:textId="77777777" w:rsidR="00AB31FC" w:rsidRPr="00497703" w:rsidRDefault="00AB31FC" w:rsidP="00BF7116">
            <w:pPr>
              <w:pStyle w:val="Text1"/>
              <w:spacing w:before="120"/>
              <w:jc w:val="center"/>
              <w:rPr>
                <w:b/>
                <w:bCs/>
              </w:rPr>
            </w:pPr>
            <w:r>
              <w:rPr>
                <w:b/>
                <w:bCs/>
              </w:rPr>
              <w:t>Which aspects of the project will carry on after completion and why?</w:t>
            </w:r>
          </w:p>
        </w:tc>
      </w:tr>
      <w:tr w:rsidR="00AB31FC" w14:paraId="4F77F3BF" w14:textId="77777777" w:rsidTr="00BF7116">
        <w:trPr>
          <w:trHeight w:val="170"/>
        </w:trPr>
        <w:tc>
          <w:tcPr>
            <w:tcW w:w="7927" w:type="dxa"/>
          </w:tcPr>
          <w:p w14:paraId="128D3D5E" w14:textId="77777777" w:rsidR="00AB31FC" w:rsidRPr="00497703" w:rsidRDefault="00AB31FC" w:rsidP="00BF7116">
            <w:pPr>
              <w:pStyle w:val="Text1"/>
              <w:spacing w:before="120"/>
              <w:jc w:val="left"/>
            </w:pPr>
            <w:r>
              <w:t>For the vessel to be completely autonomous, a further project should add an obstacle avoidance system. This will be beneficial to avoid other sea vessels as well as fixed obstacles such as rocks and shore.</w:t>
            </w:r>
          </w:p>
        </w:tc>
      </w:tr>
      <w:tr w:rsidR="00AB31FC" w14:paraId="64A260DB" w14:textId="77777777" w:rsidTr="00BF7116">
        <w:trPr>
          <w:trHeight w:val="170"/>
        </w:trPr>
        <w:tc>
          <w:tcPr>
            <w:tcW w:w="7927" w:type="dxa"/>
          </w:tcPr>
          <w:p w14:paraId="47CED3DB" w14:textId="77777777" w:rsidR="00AB31FC" w:rsidRPr="00497703" w:rsidRDefault="00AB31FC" w:rsidP="00BF7116">
            <w:pPr>
              <w:pStyle w:val="Text1"/>
              <w:spacing w:before="120"/>
              <w:jc w:val="center"/>
              <w:rPr>
                <w:b/>
                <w:bCs/>
              </w:rPr>
            </w:pPr>
            <w:r>
              <w:rPr>
                <w:b/>
                <w:bCs/>
              </w:rPr>
              <w:t>What arrangements have been/will be made to expedite continuation?</w:t>
            </w:r>
          </w:p>
        </w:tc>
      </w:tr>
      <w:tr w:rsidR="00AB31FC" w14:paraId="4B4C61DB" w14:textId="77777777" w:rsidTr="00BF7116">
        <w:trPr>
          <w:trHeight w:val="170"/>
        </w:trPr>
        <w:tc>
          <w:tcPr>
            <w:tcW w:w="7927" w:type="dxa"/>
          </w:tcPr>
          <w:p w14:paraId="446AABC4" w14:textId="77777777" w:rsidR="00AB31FC" w:rsidRPr="00497703" w:rsidRDefault="00AB31FC" w:rsidP="00BF7116">
            <w:pPr>
              <w:pStyle w:val="Text1"/>
              <w:spacing w:before="120"/>
              <w:jc w:val="left"/>
            </w:pPr>
            <w:r>
              <w:t>All the research and project documents will be archived with the university.</w:t>
            </w:r>
          </w:p>
        </w:tc>
      </w:tr>
    </w:tbl>
    <w:p w14:paraId="4C52FEBA" w14:textId="77777777" w:rsidR="00AB31FC" w:rsidRPr="00B26315" w:rsidRDefault="00AB31FC" w:rsidP="00AB31FC">
      <w:pPr>
        <w:pStyle w:val="Text1"/>
      </w:pPr>
    </w:p>
    <w:p w14:paraId="0C2EE36C" w14:textId="77777777" w:rsidR="00F9149A" w:rsidRPr="00B26315" w:rsidRDefault="006665F4" w:rsidP="008452AA">
      <w:pPr>
        <w:pStyle w:val="Heading1nonumntoc"/>
      </w:pPr>
      <w:r>
        <w:lastRenderedPageBreak/>
        <w:t>Table of contents</w:t>
      </w:r>
    </w:p>
    <w:p w14:paraId="0C2EE36D" w14:textId="77777777" w:rsidR="00F9149A" w:rsidRPr="00B26315" w:rsidRDefault="00F9149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6665F4">
        <w:rPr>
          <w:rFonts w:cs="Arial"/>
          <w:b/>
          <w:sz w:val="24"/>
        </w:rPr>
        <w:t>Page</w:t>
      </w:r>
    </w:p>
    <w:p w14:paraId="68DA0776" w14:textId="7A2797B8" w:rsidR="008452AA" w:rsidRDefault="00371A39">
      <w:pPr>
        <w:pStyle w:val="TOC1"/>
        <w:rPr>
          <w:rFonts w:eastAsiaTheme="minorEastAsia" w:cstheme="minorBidi"/>
          <w:b/>
          <w:sz w:val="22"/>
          <w:szCs w:val="22"/>
          <w:lang w:eastAsia="en-ZA"/>
        </w:rPr>
      </w:pPr>
      <w:r w:rsidRPr="00B26315">
        <w:fldChar w:fldCharType="begin"/>
      </w:r>
      <w:r w:rsidRPr="00B26315">
        <w:instrText xml:space="preserve"> TOC \o "1-3" \h \z \u \t "Heading 7,7" </w:instrText>
      </w:r>
      <w:r w:rsidRPr="00B26315">
        <w:fldChar w:fldCharType="separate"/>
      </w:r>
      <w:hyperlink w:anchor="_Toc70342948" w:history="1">
        <w:r w:rsidR="008452AA" w:rsidRPr="00464587">
          <w:rPr>
            <w:rStyle w:val="Hyperlink"/>
          </w:rPr>
          <w:t>Plagiarism declaration</w:t>
        </w:r>
        <w:r w:rsidR="008452AA">
          <w:rPr>
            <w:webHidden/>
          </w:rPr>
          <w:tab/>
        </w:r>
        <w:r w:rsidR="008452AA">
          <w:rPr>
            <w:webHidden/>
          </w:rPr>
          <w:fldChar w:fldCharType="begin"/>
        </w:r>
        <w:r w:rsidR="008452AA">
          <w:rPr>
            <w:webHidden/>
          </w:rPr>
          <w:instrText xml:space="preserve"> PAGEREF _Toc70342948 \h </w:instrText>
        </w:r>
        <w:r w:rsidR="008452AA">
          <w:rPr>
            <w:webHidden/>
          </w:rPr>
        </w:r>
        <w:r w:rsidR="008452AA">
          <w:rPr>
            <w:webHidden/>
          </w:rPr>
          <w:fldChar w:fldCharType="separate"/>
        </w:r>
        <w:r w:rsidR="008452AA">
          <w:rPr>
            <w:webHidden/>
          </w:rPr>
          <w:t>i</w:t>
        </w:r>
        <w:r w:rsidR="008452AA">
          <w:rPr>
            <w:webHidden/>
          </w:rPr>
          <w:fldChar w:fldCharType="end"/>
        </w:r>
      </w:hyperlink>
    </w:p>
    <w:p w14:paraId="0F5D1CB3" w14:textId="551DEC3C" w:rsidR="008452AA" w:rsidRDefault="00000000">
      <w:pPr>
        <w:pStyle w:val="TOC1"/>
        <w:rPr>
          <w:rFonts w:eastAsiaTheme="minorEastAsia" w:cstheme="minorBidi"/>
          <w:b/>
          <w:sz w:val="22"/>
          <w:szCs w:val="22"/>
          <w:lang w:eastAsia="en-ZA"/>
        </w:rPr>
      </w:pPr>
      <w:hyperlink w:anchor="_Toc70342949" w:history="1">
        <w:r w:rsidR="008452AA" w:rsidRPr="00464587">
          <w:rPr>
            <w:rStyle w:val="Hyperlink"/>
          </w:rPr>
          <w:t>Abstract</w:t>
        </w:r>
        <w:r w:rsidR="008452AA">
          <w:rPr>
            <w:webHidden/>
          </w:rPr>
          <w:tab/>
        </w:r>
        <w:r w:rsidR="008452AA">
          <w:rPr>
            <w:webHidden/>
          </w:rPr>
          <w:fldChar w:fldCharType="begin"/>
        </w:r>
        <w:r w:rsidR="008452AA">
          <w:rPr>
            <w:webHidden/>
          </w:rPr>
          <w:instrText xml:space="preserve"> PAGEREF _Toc70342949 \h </w:instrText>
        </w:r>
        <w:r w:rsidR="008452AA">
          <w:rPr>
            <w:webHidden/>
          </w:rPr>
        </w:r>
        <w:r w:rsidR="008452AA">
          <w:rPr>
            <w:webHidden/>
          </w:rPr>
          <w:fldChar w:fldCharType="separate"/>
        </w:r>
        <w:r w:rsidR="008452AA">
          <w:rPr>
            <w:webHidden/>
          </w:rPr>
          <w:t>ii</w:t>
        </w:r>
        <w:r w:rsidR="008452AA">
          <w:rPr>
            <w:webHidden/>
          </w:rPr>
          <w:fldChar w:fldCharType="end"/>
        </w:r>
      </w:hyperlink>
    </w:p>
    <w:p w14:paraId="0222C8E9" w14:textId="3E707069" w:rsidR="008452AA" w:rsidRDefault="00000000">
      <w:pPr>
        <w:pStyle w:val="TOC1"/>
        <w:rPr>
          <w:rFonts w:eastAsiaTheme="minorEastAsia" w:cstheme="minorBidi"/>
          <w:b/>
          <w:sz w:val="22"/>
          <w:szCs w:val="22"/>
          <w:lang w:eastAsia="en-ZA"/>
        </w:rPr>
      </w:pPr>
      <w:hyperlink w:anchor="_Toc70342950" w:history="1">
        <w:r w:rsidR="008452AA" w:rsidRPr="00464587">
          <w:rPr>
            <w:rStyle w:val="Hyperlink"/>
          </w:rPr>
          <w:t>Acknowledgements</w:t>
        </w:r>
        <w:r w:rsidR="008452AA">
          <w:rPr>
            <w:webHidden/>
          </w:rPr>
          <w:tab/>
        </w:r>
        <w:r w:rsidR="008452AA">
          <w:rPr>
            <w:webHidden/>
          </w:rPr>
          <w:fldChar w:fldCharType="begin"/>
        </w:r>
        <w:r w:rsidR="008452AA">
          <w:rPr>
            <w:webHidden/>
          </w:rPr>
          <w:instrText xml:space="preserve"> PAGEREF _Toc70342950 \h </w:instrText>
        </w:r>
        <w:r w:rsidR="008452AA">
          <w:rPr>
            <w:webHidden/>
          </w:rPr>
        </w:r>
        <w:r w:rsidR="008452AA">
          <w:rPr>
            <w:webHidden/>
          </w:rPr>
          <w:fldChar w:fldCharType="separate"/>
        </w:r>
        <w:r w:rsidR="008452AA">
          <w:rPr>
            <w:webHidden/>
          </w:rPr>
          <w:t>iii</w:t>
        </w:r>
        <w:r w:rsidR="008452AA">
          <w:rPr>
            <w:webHidden/>
          </w:rPr>
          <w:fldChar w:fldCharType="end"/>
        </w:r>
      </w:hyperlink>
    </w:p>
    <w:p w14:paraId="0B8249DF" w14:textId="7A5D2269" w:rsidR="008452AA" w:rsidRDefault="00000000">
      <w:pPr>
        <w:pStyle w:val="TOC1"/>
        <w:rPr>
          <w:rFonts w:eastAsiaTheme="minorEastAsia" w:cstheme="minorBidi"/>
          <w:b/>
          <w:sz w:val="22"/>
          <w:szCs w:val="22"/>
          <w:lang w:eastAsia="en-ZA"/>
        </w:rPr>
      </w:pPr>
      <w:hyperlink w:anchor="_Toc70342951" w:history="1">
        <w:r w:rsidR="008452AA" w:rsidRPr="00464587">
          <w:rPr>
            <w:rStyle w:val="Hyperlink"/>
          </w:rPr>
          <w:t>List of figures</w:t>
        </w:r>
        <w:r w:rsidR="008452AA">
          <w:rPr>
            <w:webHidden/>
          </w:rPr>
          <w:tab/>
        </w:r>
        <w:r w:rsidR="008452AA">
          <w:rPr>
            <w:webHidden/>
          </w:rPr>
          <w:fldChar w:fldCharType="begin"/>
        </w:r>
        <w:r w:rsidR="008452AA">
          <w:rPr>
            <w:webHidden/>
          </w:rPr>
          <w:instrText xml:space="preserve"> PAGEREF _Toc70342951 \h </w:instrText>
        </w:r>
        <w:r w:rsidR="008452AA">
          <w:rPr>
            <w:webHidden/>
          </w:rPr>
        </w:r>
        <w:r w:rsidR="008452AA">
          <w:rPr>
            <w:webHidden/>
          </w:rPr>
          <w:fldChar w:fldCharType="separate"/>
        </w:r>
        <w:r w:rsidR="008452AA">
          <w:rPr>
            <w:webHidden/>
          </w:rPr>
          <w:t>v</w:t>
        </w:r>
        <w:r w:rsidR="008452AA">
          <w:rPr>
            <w:webHidden/>
          </w:rPr>
          <w:fldChar w:fldCharType="end"/>
        </w:r>
      </w:hyperlink>
    </w:p>
    <w:p w14:paraId="20589E79" w14:textId="6546C112" w:rsidR="008452AA" w:rsidRDefault="00000000">
      <w:pPr>
        <w:pStyle w:val="TOC1"/>
        <w:rPr>
          <w:rFonts w:eastAsiaTheme="minorEastAsia" w:cstheme="minorBidi"/>
          <w:b/>
          <w:sz w:val="22"/>
          <w:szCs w:val="22"/>
          <w:lang w:eastAsia="en-ZA"/>
        </w:rPr>
      </w:pPr>
      <w:hyperlink w:anchor="_Toc70342952" w:history="1">
        <w:r w:rsidR="008452AA" w:rsidRPr="00464587">
          <w:rPr>
            <w:rStyle w:val="Hyperlink"/>
          </w:rPr>
          <w:t>List of tables</w:t>
        </w:r>
        <w:r w:rsidR="008452AA">
          <w:rPr>
            <w:webHidden/>
          </w:rPr>
          <w:tab/>
        </w:r>
        <w:r w:rsidR="008452AA">
          <w:rPr>
            <w:webHidden/>
          </w:rPr>
          <w:fldChar w:fldCharType="begin"/>
        </w:r>
        <w:r w:rsidR="008452AA">
          <w:rPr>
            <w:webHidden/>
          </w:rPr>
          <w:instrText xml:space="preserve"> PAGEREF _Toc70342952 \h </w:instrText>
        </w:r>
        <w:r w:rsidR="008452AA">
          <w:rPr>
            <w:webHidden/>
          </w:rPr>
        </w:r>
        <w:r w:rsidR="008452AA">
          <w:rPr>
            <w:webHidden/>
          </w:rPr>
          <w:fldChar w:fldCharType="separate"/>
        </w:r>
        <w:r w:rsidR="008452AA">
          <w:rPr>
            <w:webHidden/>
          </w:rPr>
          <w:t>vi</w:t>
        </w:r>
        <w:r w:rsidR="008452AA">
          <w:rPr>
            <w:webHidden/>
          </w:rPr>
          <w:fldChar w:fldCharType="end"/>
        </w:r>
      </w:hyperlink>
    </w:p>
    <w:p w14:paraId="02C443BF" w14:textId="31900395" w:rsidR="008452AA" w:rsidRDefault="00000000">
      <w:pPr>
        <w:pStyle w:val="TOC1"/>
        <w:rPr>
          <w:rFonts w:eastAsiaTheme="minorEastAsia" w:cstheme="minorBidi"/>
          <w:b/>
          <w:sz w:val="22"/>
          <w:szCs w:val="22"/>
          <w:lang w:eastAsia="en-ZA"/>
        </w:rPr>
      </w:pPr>
      <w:hyperlink w:anchor="_Toc70342953" w:history="1">
        <w:r w:rsidR="008452AA" w:rsidRPr="00464587">
          <w:rPr>
            <w:rStyle w:val="Hyperlink"/>
          </w:rPr>
          <w:t>List of symbols</w:t>
        </w:r>
        <w:r w:rsidR="008452AA">
          <w:rPr>
            <w:webHidden/>
          </w:rPr>
          <w:tab/>
        </w:r>
        <w:r w:rsidR="008452AA">
          <w:rPr>
            <w:webHidden/>
          </w:rPr>
          <w:fldChar w:fldCharType="begin"/>
        </w:r>
        <w:r w:rsidR="008452AA">
          <w:rPr>
            <w:webHidden/>
          </w:rPr>
          <w:instrText xml:space="preserve"> PAGEREF _Toc70342953 \h </w:instrText>
        </w:r>
        <w:r w:rsidR="008452AA">
          <w:rPr>
            <w:webHidden/>
          </w:rPr>
        </w:r>
        <w:r w:rsidR="008452AA">
          <w:rPr>
            <w:webHidden/>
          </w:rPr>
          <w:fldChar w:fldCharType="separate"/>
        </w:r>
        <w:r w:rsidR="008452AA">
          <w:rPr>
            <w:webHidden/>
          </w:rPr>
          <w:t>vii</w:t>
        </w:r>
        <w:r w:rsidR="008452AA">
          <w:rPr>
            <w:webHidden/>
          </w:rPr>
          <w:fldChar w:fldCharType="end"/>
        </w:r>
      </w:hyperlink>
    </w:p>
    <w:p w14:paraId="3E6798AB" w14:textId="28E2C64B" w:rsidR="008452AA" w:rsidRDefault="00000000">
      <w:pPr>
        <w:pStyle w:val="TOC1"/>
        <w:rPr>
          <w:rFonts w:eastAsiaTheme="minorEastAsia" w:cstheme="minorBidi"/>
          <w:b/>
          <w:sz w:val="22"/>
          <w:szCs w:val="22"/>
          <w:lang w:eastAsia="en-ZA"/>
        </w:rPr>
      </w:pPr>
      <w:hyperlink w:anchor="_Toc70342954" w:history="1">
        <w:r w:rsidR="008452AA" w:rsidRPr="00464587">
          <w:rPr>
            <w:rStyle w:val="Hyperlink"/>
          </w:rPr>
          <w:t>1</w:t>
        </w:r>
        <w:r w:rsidR="008452AA">
          <w:rPr>
            <w:rFonts w:eastAsiaTheme="minorEastAsia" w:cstheme="minorBidi"/>
            <w:sz w:val="22"/>
            <w:szCs w:val="22"/>
            <w:lang w:eastAsia="en-ZA"/>
          </w:rPr>
          <w:tab/>
        </w:r>
        <w:r w:rsidR="008452AA" w:rsidRPr="00464587">
          <w:rPr>
            <w:rStyle w:val="Hyperlink"/>
          </w:rPr>
          <w:t>Introduction</w:t>
        </w:r>
        <w:r w:rsidR="008452AA">
          <w:rPr>
            <w:webHidden/>
          </w:rPr>
          <w:tab/>
        </w:r>
        <w:r w:rsidR="008452AA">
          <w:rPr>
            <w:webHidden/>
          </w:rPr>
          <w:fldChar w:fldCharType="begin"/>
        </w:r>
        <w:r w:rsidR="008452AA">
          <w:rPr>
            <w:webHidden/>
          </w:rPr>
          <w:instrText xml:space="preserve"> PAGEREF _Toc70342954 \h </w:instrText>
        </w:r>
        <w:r w:rsidR="008452AA">
          <w:rPr>
            <w:webHidden/>
          </w:rPr>
        </w:r>
        <w:r w:rsidR="008452AA">
          <w:rPr>
            <w:webHidden/>
          </w:rPr>
          <w:fldChar w:fldCharType="separate"/>
        </w:r>
        <w:r w:rsidR="008452AA">
          <w:rPr>
            <w:webHidden/>
          </w:rPr>
          <w:t>1</w:t>
        </w:r>
        <w:r w:rsidR="008452AA">
          <w:rPr>
            <w:webHidden/>
          </w:rPr>
          <w:fldChar w:fldCharType="end"/>
        </w:r>
      </w:hyperlink>
    </w:p>
    <w:p w14:paraId="2758A2A4" w14:textId="01F5B121" w:rsidR="008452AA" w:rsidRDefault="00000000">
      <w:pPr>
        <w:pStyle w:val="TOC2"/>
        <w:tabs>
          <w:tab w:val="left" w:pos="992"/>
        </w:tabs>
        <w:rPr>
          <w:rFonts w:eastAsiaTheme="minorEastAsia" w:cstheme="minorBidi"/>
          <w:sz w:val="22"/>
          <w:szCs w:val="22"/>
          <w:lang w:eastAsia="en-ZA"/>
        </w:rPr>
      </w:pPr>
      <w:hyperlink w:anchor="_Toc70342955" w:history="1">
        <w:r w:rsidR="008452AA" w:rsidRPr="00464587">
          <w:rPr>
            <w:rStyle w:val="Hyperlink"/>
          </w:rPr>
          <w:t>1.1</w:t>
        </w:r>
        <w:r w:rsidR="008452AA">
          <w:rPr>
            <w:rFonts w:eastAsiaTheme="minorEastAsia" w:cstheme="minorBidi"/>
            <w:sz w:val="22"/>
            <w:szCs w:val="22"/>
            <w:lang w:eastAsia="en-ZA"/>
          </w:rPr>
          <w:tab/>
        </w:r>
        <w:r w:rsidR="008452AA" w:rsidRPr="00464587">
          <w:rPr>
            <w:rStyle w:val="Hyperlink"/>
          </w:rPr>
          <w:t>Background</w:t>
        </w:r>
        <w:r w:rsidR="008452AA">
          <w:rPr>
            <w:webHidden/>
          </w:rPr>
          <w:tab/>
        </w:r>
        <w:r w:rsidR="008452AA">
          <w:rPr>
            <w:webHidden/>
          </w:rPr>
          <w:fldChar w:fldCharType="begin"/>
        </w:r>
        <w:r w:rsidR="008452AA">
          <w:rPr>
            <w:webHidden/>
          </w:rPr>
          <w:instrText xml:space="preserve"> PAGEREF _Toc70342955 \h </w:instrText>
        </w:r>
        <w:r w:rsidR="008452AA">
          <w:rPr>
            <w:webHidden/>
          </w:rPr>
        </w:r>
        <w:r w:rsidR="008452AA">
          <w:rPr>
            <w:webHidden/>
          </w:rPr>
          <w:fldChar w:fldCharType="separate"/>
        </w:r>
        <w:r w:rsidR="008452AA">
          <w:rPr>
            <w:webHidden/>
          </w:rPr>
          <w:t>1</w:t>
        </w:r>
        <w:r w:rsidR="008452AA">
          <w:rPr>
            <w:webHidden/>
          </w:rPr>
          <w:fldChar w:fldCharType="end"/>
        </w:r>
      </w:hyperlink>
    </w:p>
    <w:p w14:paraId="0E643D74" w14:textId="268DE1B9" w:rsidR="008452AA" w:rsidRDefault="00000000">
      <w:pPr>
        <w:pStyle w:val="TOC2"/>
        <w:tabs>
          <w:tab w:val="left" w:pos="992"/>
        </w:tabs>
        <w:rPr>
          <w:rFonts w:eastAsiaTheme="minorEastAsia" w:cstheme="minorBidi"/>
          <w:sz w:val="22"/>
          <w:szCs w:val="22"/>
          <w:lang w:eastAsia="en-ZA"/>
        </w:rPr>
      </w:pPr>
      <w:hyperlink w:anchor="_Toc70342956" w:history="1">
        <w:r w:rsidR="008452AA" w:rsidRPr="00464587">
          <w:rPr>
            <w:rStyle w:val="Hyperlink"/>
          </w:rPr>
          <w:t>1.2</w:t>
        </w:r>
        <w:r w:rsidR="008452AA">
          <w:rPr>
            <w:rFonts w:eastAsiaTheme="minorEastAsia" w:cstheme="minorBidi"/>
            <w:sz w:val="22"/>
            <w:szCs w:val="22"/>
            <w:lang w:eastAsia="en-ZA"/>
          </w:rPr>
          <w:tab/>
        </w:r>
        <w:r w:rsidR="008452AA" w:rsidRPr="00464587">
          <w:rPr>
            <w:rStyle w:val="Hyperlink"/>
          </w:rPr>
          <w:t>Objectives</w:t>
        </w:r>
        <w:r w:rsidR="008452AA">
          <w:rPr>
            <w:webHidden/>
          </w:rPr>
          <w:tab/>
        </w:r>
        <w:r w:rsidR="008452AA">
          <w:rPr>
            <w:webHidden/>
          </w:rPr>
          <w:fldChar w:fldCharType="begin"/>
        </w:r>
        <w:r w:rsidR="008452AA">
          <w:rPr>
            <w:webHidden/>
          </w:rPr>
          <w:instrText xml:space="preserve"> PAGEREF _Toc70342956 \h </w:instrText>
        </w:r>
        <w:r w:rsidR="008452AA">
          <w:rPr>
            <w:webHidden/>
          </w:rPr>
        </w:r>
        <w:r w:rsidR="008452AA">
          <w:rPr>
            <w:webHidden/>
          </w:rPr>
          <w:fldChar w:fldCharType="separate"/>
        </w:r>
        <w:r w:rsidR="008452AA">
          <w:rPr>
            <w:webHidden/>
          </w:rPr>
          <w:t>1</w:t>
        </w:r>
        <w:r w:rsidR="008452AA">
          <w:rPr>
            <w:webHidden/>
          </w:rPr>
          <w:fldChar w:fldCharType="end"/>
        </w:r>
      </w:hyperlink>
    </w:p>
    <w:p w14:paraId="369656BF" w14:textId="5AFC2629" w:rsidR="008452AA" w:rsidRDefault="00000000">
      <w:pPr>
        <w:pStyle w:val="TOC2"/>
        <w:tabs>
          <w:tab w:val="left" w:pos="992"/>
        </w:tabs>
        <w:rPr>
          <w:rFonts w:eastAsiaTheme="minorEastAsia" w:cstheme="minorBidi"/>
          <w:sz w:val="22"/>
          <w:szCs w:val="22"/>
          <w:lang w:eastAsia="en-ZA"/>
        </w:rPr>
      </w:pPr>
      <w:hyperlink w:anchor="_Toc70342957" w:history="1">
        <w:r w:rsidR="008452AA" w:rsidRPr="00464587">
          <w:rPr>
            <w:rStyle w:val="Hyperlink"/>
          </w:rPr>
          <w:t>1.3</w:t>
        </w:r>
        <w:r w:rsidR="008452AA">
          <w:rPr>
            <w:rFonts w:eastAsiaTheme="minorEastAsia" w:cstheme="minorBidi"/>
            <w:sz w:val="22"/>
            <w:szCs w:val="22"/>
            <w:lang w:eastAsia="en-ZA"/>
          </w:rPr>
          <w:tab/>
        </w:r>
        <w:r w:rsidR="008452AA" w:rsidRPr="00464587">
          <w:rPr>
            <w:rStyle w:val="Hyperlink"/>
          </w:rPr>
          <w:t>Motivation</w:t>
        </w:r>
        <w:r w:rsidR="008452AA">
          <w:rPr>
            <w:webHidden/>
          </w:rPr>
          <w:tab/>
        </w:r>
        <w:r w:rsidR="008452AA">
          <w:rPr>
            <w:webHidden/>
          </w:rPr>
          <w:fldChar w:fldCharType="begin"/>
        </w:r>
        <w:r w:rsidR="008452AA">
          <w:rPr>
            <w:webHidden/>
          </w:rPr>
          <w:instrText xml:space="preserve"> PAGEREF _Toc70342957 \h </w:instrText>
        </w:r>
        <w:r w:rsidR="008452AA">
          <w:rPr>
            <w:webHidden/>
          </w:rPr>
        </w:r>
        <w:r w:rsidR="008452AA">
          <w:rPr>
            <w:webHidden/>
          </w:rPr>
          <w:fldChar w:fldCharType="separate"/>
        </w:r>
        <w:r w:rsidR="008452AA">
          <w:rPr>
            <w:webHidden/>
          </w:rPr>
          <w:t>1</w:t>
        </w:r>
        <w:r w:rsidR="008452AA">
          <w:rPr>
            <w:webHidden/>
          </w:rPr>
          <w:fldChar w:fldCharType="end"/>
        </w:r>
      </w:hyperlink>
    </w:p>
    <w:p w14:paraId="408A9B6D" w14:textId="45E53C94" w:rsidR="008452AA" w:rsidRDefault="00000000">
      <w:pPr>
        <w:pStyle w:val="TOC1"/>
        <w:rPr>
          <w:rFonts w:eastAsiaTheme="minorEastAsia" w:cstheme="minorBidi"/>
          <w:b/>
          <w:sz w:val="22"/>
          <w:szCs w:val="22"/>
          <w:lang w:eastAsia="en-ZA"/>
        </w:rPr>
      </w:pPr>
      <w:hyperlink w:anchor="_Toc70342958" w:history="1">
        <w:r w:rsidR="008452AA" w:rsidRPr="00464587">
          <w:rPr>
            <w:rStyle w:val="Hyperlink"/>
          </w:rPr>
          <w:t>2</w:t>
        </w:r>
        <w:r w:rsidR="008452AA">
          <w:rPr>
            <w:rFonts w:eastAsiaTheme="minorEastAsia" w:cstheme="minorBidi"/>
            <w:sz w:val="22"/>
            <w:szCs w:val="22"/>
            <w:lang w:eastAsia="en-ZA"/>
          </w:rPr>
          <w:tab/>
        </w:r>
        <w:r w:rsidR="008452AA" w:rsidRPr="00464587">
          <w:rPr>
            <w:rStyle w:val="Hyperlink"/>
          </w:rPr>
          <w:t>Literature review</w:t>
        </w:r>
        <w:r w:rsidR="008452AA">
          <w:rPr>
            <w:webHidden/>
          </w:rPr>
          <w:tab/>
        </w:r>
        <w:r w:rsidR="008452AA">
          <w:rPr>
            <w:webHidden/>
          </w:rPr>
          <w:fldChar w:fldCharType="begin"/>
        </w:r>
        <w:r w:rsidR="008452AA">
          <w:rPr>
            <w:webHidden/>
          </w:rPr>
          <w:instrText xml:space="preserve"> PAGEREF _Toc70342958 \h </w:instrText>
        </w:r>
        <w:r w:rsidR="008452AA">
          <w:rPr>
            <w:webHidden/>
          </w:rPr>
        </w:r>
        <w:r w:rsidR="008452AA">
          <w:rPr>
            <w:webHidden/>
          </w:rPr>
          <w:fldChar w:fldCharType="separate"/>
        </w:r>
        <w:r w:rsidR="008452AA">
          <w:rPr>
            <w:webHidden/>
          </w:rPr>
          <w:t>2</w:t>
        </w:r>
        <w:r w:rsidR="008452AA">
          <w:rPr>
            <w:webHidden/>
          </w:rPr>
          <w:fldChar w:fldCharType="end"/>
        </w:r>
      </w:hyperlink>
    </w:p>
    <w:p w14:paraId="20798DB9" w14:textId="7492FB14" w:rsidR="008452AA" w:rsidRDefault="00000000">
      <w:pPr>
        <w:pStyle w:val="TOC2"/>
        <w:tabs>
          <w:tab w:val="left" w:pos="992"/>
        </w:tabs>
        <w:rPr>
          <w:rFonts w:eastAsiaTheme="minorEastAsia" w:cstheme="minorBidi"/>
          <w:sz w:val="22"/>
          <w:szCs w:val="22"/>
          <w:lang w:eastAsia="en-ZA"/>
        </w:rPr>
      </w:pPr>
      <w:hyperlink w:anchor="_Toc70342959" w:history="1">
        <w:r w:rsidR="008452AA" w:rsidRPr="00464587">
          <w:rPr>
            <w:rStyle w:val="Hyperlink"/>
          </w:rPr>
          <w:t>2.1</w:t>
        </w:r>
        <w:r w:rsidR="008452AA">
          <w:rPr>
            <w:rFonts w:eastAsiaTheme="minorEastAsia" w:cstheme="minorBidi"/>
            <w:sz w:val="22"/>
            <w:szCs w:val="22"/>
            <w:lang w:eastAsia="en-ZA"/>
          </w:rPr>
          <w:tab/>
        </w:r>
        <w:r w:rsidR="008452AA" w:rsidRPr="00464587">
          <w:rPr>
            <w:rStyle w:val="Hyperlink"/>
          </w:rPr>
          <w:t>Boats and ships</w:t>
        </w:r>
        <w:r w:rsidR="008452AA">
          <w:rPr>
            <w:webHidden/>
          </w:rPr>
          <w:tab/>
        </w:r>
        <w:r w:rsidR="008452AA">
          <w:rPr>
            <w:webHidden/>
          </w:rPr>
          <w:fldChar w:fldCharType="begin"/>
        </w:r>
        <w:r w:rsidR="008452AA">
          <w:rPr>
            <w:webHidden/>
          </w:rPr>
          <w:instrText xml:space="preserve"> PAGEREF _Toc70342959 \h </w:instrText>
        </w:r>
        <w:r w:rsidR="008452AA">
          <w:rPr>
            <w:webHidden/>
          </w:rPr>
        </w:r>
        <w:r w:rsidR="008452AA">
          <w:rPr>
            <w:webHidden/>
          </w:rPr>
          <w:fldChar w:fldCharType="separate"/>
        </w:r>
        <w:r w:rsidR="008452AA">
          <w:rPr>
            <w:webHidden/>
          </w:rPr>
          <w:t>2</w:t>
        </w:r>
        <w:r w:rsidR="008452AA">
          <w:rPr>
            <w:webHidden/>
          </w:rPr>
          <w:fldChar w:fldCharType="end"/>
        </w:r>
      </w:hyperlink>
    </w:p>
    <w:p w14:paraId="723EC5F9" w14:textId="6E7B68C4" w:rsidR="008452AA" w:rsidRDefault="00000000">
      <w:pPr>
        <w:pStyle w:val="TOC1"/>
        <w:rPr>
          <w:rFonts w:eastAsiaTheme="minorEastAsia" w:cstheme="minorBidi"/>
          <w:b/>
          <w:sz w:val="22"/>
          <w:szCs w:val="22"/>
          <w:lang w:eastAsia="en-ZA"/>
        </w:rPr>
      </w:pPr>
      <w:hyperlink w:anchor="_Toc70342960" w:history="1">
        <w:r w:rsidR="008452AA" w:rsidRPr="00464587">
          <w:rPr>
            <w:rStyle w:val="Hyperlink"/>
          </w:rPr>
          <w:t>3</w:t>
        </w:r>
        <w:r w:rsidR="008452AA">
          <w:rPr>
            <w:rFonts w:eastAsiaTheme="minorEastAsia" w:cstheme="minorBidi"/>
            <w:sz w:val="22"/>
            <w:szCs w:val="22"/>
            <w:lang w:eastAsia="en-ZA"/>
          </w:rPr>
          <w:tab/>
        </w:r>
        <w:r w:rsidR="008452AA" w:rsidRPr="00464587">
          <w:rPr>
            <w:rStyle w:val="Hyperlink"/>
          </w:rPr>
          <w:t>Content chapter</w:t>
        </w:r>
        <w:r w:rsidR="008452AA">
          <w:rPr>
            <w:webHidden/>
          </w:rPr>
          <w:tab/>
        </w:r>
        <w:r w:rsidR="008452AA">
          <w:rPr>
            <w:webHidden/>
          </w:rPr>
          <w:fldChar w:fldCharType="begin"/>
        </w:r>
        <w:r w:rsidR="008452AA">
          <w:rPr>
            <w:webHidden/>
          </w:rPr>
          <w:instrText xml:space="preserve"> PAGEREF _Toc70342960 \h </w:instrText>
        </w:r>
        <w:r w:rsidR="008452AA">
          <w:rPr>
            <w:webHidden/>
          </w:rPr>
        </w:r>
        <w:r w:rsidR="008452AA">
          <w:rPr>
            <w:webHidden/>
          </w:rPr>
          <w:fldChar w:fldCharType="separate"/>
        </w:r>
        <w:r w:rsidR="008452AA">
          <w:rPr>
            <w:webHidden/>
          </w:rPr>
          <w:t>3</w:t>
        </w:r>
        <w:r w:rsidR="008452AA">
          <w:rPr>
            <w:webHidden/>
          </w:rPr>
          <w:fldChar w:fldCharType="end"/>
        </w:r>
      </w:hyperlink>
    </w:p>
    <w:p w14:paraId="6D3DE481" w14:textId="19124119" w:rsidR="008452AA" w:rsidRDefault="00000000">
      <w:pPr>
        <w:pStyle w:val="TOC2"/>
        <w:tabs>
          <w:tab w:val="left" w:pos="992"/>
        </w:tabs>
        <w:rPr>
          <w:rFonts w:eastAsiaTheme="minorEastAsia" w:cstheme="minorBidi"/>
          <w:sz w:val="22"/>
          <w:szCs w:val="22"/>
          <w:lang w:eastAsia="en-ZA"/>
        </w:rPr>
      </w:pPr>
      <w:hyperlink w:anchor="_Toc70342961" w:history="1">
        <w:r w:rsidR="008452AA" w:rsidRPr="00464587">
          <w:rPr>
            <w:rStyle w:val="Hyperlink"/>
          </w:rPr>
          <w:t>3.1</w:t>
        </w:r>
        <w:r w:rsidR="008452AA">
          <w:rPr>
            <w:rFonts w:eastAsiaTheme="minorEastAsia" w:cstheme="minorBidi"/>
            <w:sz w:val="22"/>
            <w:szCs w:val="22"/>
            <w:lang w:eastAsia="en-ZA"/>
          </w:rPr>
          <w:tab/>
        </w:r>
        <w:r w:rsidR="008452AA" w:rsidRPr="00464587">
          <w:rPr>
            <w:rStyle w:val="Hyperlink"/>
          </w:rPr>
          <w:t>Heading level 2</w:t>
        </w:r>
        <w:r w:rsidR="008452AA">
          <w:rPr>
            <w:webHidden/>
          </w:rPr>
          <w:tab/>
        </w:r>
        <w:r w:rsidR="008452AA">
          <w:rPr>
            <w:webHidden/>
          </w:rPr>
          <w:fldChar w:fldCharType="begin"/>
        </w:r>
        <w:r w:rsidR="008452AA">
          <w:rPr>
            <w:webHidden/>
          </w:rPr>
          <w:instrText xml:space="preserve"> PAGEREF _Toc70342961 \h </w:instrText>
        </w:r>
        <w:r w:rsidR="008452AA">
          <w:rPr>
            <w:webHidden/>
          </w:rPr>
        </w:r>
        <w:r w:rsidR="008452AA">
          <w:rPr>
            <w:webHidden/>
          </w:rPr>
          <w:fldChar w:fldCharType="separate"/>
        </w:r>
        <w:r w:rsidR="008452AA">
          <w:rPr>
            <w:webHidden/>
          </w:rPr>
          <w:t>3</w:t>
        </w:r>
        <w:r w:rsidR="008452AA">
          <w:rPr>
            <w:webHidden/>
          </w:rPr>
          <w:fldChar w:fldCharType="end"/>
        </w:r>
      </w:hyperlink>
    </w:p>
    <w:p w14:paraId="7A741D39" w14:textId="59F5B537" w:rsidR="008452AA" w:rsidRDefault="00000000">
      <w:pPr>
        <w:pStyle w:val="TOC3"/>
        <w:rPr>
          <w:rFonts w:eastAsiaTheme="minorEastAsia" w:cstheme="minorBidi"/>
          <w:szCs w:val="22"/>
          <w:lang w:val="en-ZA" w:eastAsia="en-ZA"/>
        </w:rPr>
      </w:pPr>
      <w:hyperlink w:anchor="_Toc70342962" w:history="1">
        <w:r w:rsidR="008452AA" w:rsidRPr="00464587">
          <w:rPr>
            <w:rStyle w:val="Hyperlink"/>
          </w:rPr>
          <w:t>3.1.1</w:t>
        </w:r>
        <w:r w:rsidR="008452AA">
          <w:rPr>
            <w:rFonts w:eastAsiaTheme="minorEastAsia" w:cstheme="minorBidi"/>
            <w:szCs w:val="22"/>
            <w:lang w:val="en-ZA" w:eastAsia="en-ZA"/>
          </w:rPr>
          <w:tab/>
        </w:r>
        <w:r w:rsidR="008452AA" w:rsidRPr="00464587">
          <w:rPr>
            <w:rStyle w:val="Hyperlink"/>
          </w:rPr>
          <w:t>Heading level 3</w:t>
        </w:r>
        <w:r w:rsidR="008452AA">
          <w:rPr>
            <w:webHidden/>
          </w:rPr>
          <w:tab/>
        </w:r>
        <w:r w:rsidR="008452AA">
          <w:rPr>
            <w:webHidden/>
          </w:rPr>
          <w:fldChar w:fldCharType="begin"/>
        </w:r>
        <w:r w:rsidR="008452AA">
          <w:rPr>
            <w:webHidden/>
          </w:rPr>
          <w:instrText xml:space="preserve"> PAGEREF _Toc70342962 \h </w:instrText>
        </w:r>
        <w:r w:rsidR="008452AA">
          <w:rPr>
            <w:webHidden/>
          </w:rPr>
        </w:r>
        <w:r w:rsidR="008452AA">
          <w:rPr>
            <w:webHidden/>
          </w:rPr>
          <w:fldChar w:fldCharType="separate"/>
        </w:r>
        <w:r w:rsidR="008452AA">
          <w:rPr>
            <w:webHidden/>
          </w:rPr>
          <w:t>3</w:t>
        </w:r>
        <w:r w:rsidR="008452AA">
          <w:rPr>
            <w:webHidden/>
          </w:rPr>
          <w:fldChar w:fldCharType="end"/>
        </w:r>
      </w:hyperlink>
    </w:p>
    <w:p w14:paraId="5392175B" w14:textId="30BE3696" w:rsidR="008452AA" w:rsidRDefault="00000000">
      <w:pPr>
        <w:pStyle w:val="TOC1"/>
        <w:rPr>
          <w:rFonts w:eastAsiaTheme="minorEastAsia" w:cstheme="minorBidi"/>
          <w:b/>
          <w:sz w:val="22"/>
          <w:szCs w:val="22"/>
          <w:lang w:eastAsia="en-ZA"/>
        </w:rPr>
      </w:pPr>
      <w:hyperlink w:anchor="_Toc70342963" w:history="1">
        <w:r w:rsidR="008452AA" w:rsidRPr="00464587">
          <w:rPr>
            <w:rStyle w:val="Hyperlink"/>
          </w:rPr>
          <w:t>4</w:t>
        </w:r>
        <w:r w:rsidR="008452AA">
          <w:rPr>
            <w:rFonts w:eastAsiaTheme="minorEastAsia" w:cstheme="minorBidi"/>
            <w:sz w:val="22"/>
            <w:szCs w:val="22"/>
            <w:lang w:eastAsia="en-ZA"/>
          </w:rPr>
          <w:tab/>
        </w:r>
        <w:r w:rsidR="008452AA" w:rsidRPr="00464587">
          <w:rPr>
            <w:rStyle w:val="Hyperlink"/>
          </w:rPr>
          <w:t>Conclusions</w:t>
        </w:r>
        <w:r w:rsidR="008452AA">
          <w:rPr>
            <w:webHidden/>
          </w:rPr>
          <w:tab/>
        </w:r>
        <w:r w:rsidR="008452AA">
          <w:rPr>
            <w:webHidden/>
          </w:rPr>
          <w:fldChar w:fldCharType="begin"/>
        </w:r>
        <w:r w:rsidR="008452AA">
          <w:rPr>
            <w:webHidden/>
          </w:rPr>
          <w:instrText xml:space="preserve"> PAGEREF _Toc70342963 \h </w:instrText>
        </w:r>
        <w:r w:rsidR="008452AA">
          <w:rPr>
            <w:webHidden/>
          </w:rPr>
        </w:r>
        <w:r w:rsidR="008452AA">
          <w:rPr>
            <w:webHidden/>
          </w:rPr>
          <w:fldChar w:fldCharType="separate"/>
        </w:r>
        <w:r w:rsidR="008452AA">
          <w:rPr>
            <w:webHidden/>
          </w:rPr>
          <w:t>6</w:t>
        </w:r>
        <w:r w:rsidR="008452AA">
          <w:rPr>
            <w:webHidden/>
          </w:rPr>
          <w:fldChar w:fldCharType="end"/>
        </w:r>
      </w:hyperlink>
    </w:p>
    <w:p w14:paraId="2696DD72" w14:textId="34D802DB" w:rsidR="008452AA" w:rsidRDefault="00000000">
      <w:pPr>
        <w:pStyle w:val="TOC1"/>
        <w:rPr>
          <w:rFonts w:eastAsiaTheme="minorEastAsia" w:cstheme="minorBidi"/>
          <w:b/>
          <w:sz w:val="22"/>
          <w:szCs w:val="22"/>
          <w:lang w:eastAsia="en-ZA"/>
        </w:rPr>
      </w:pPr>
      <w:hyperlink w:anchor="_Toc70342964" w:history="1">
        <w:r w:rsidR="008452AA" w:rsidRPr="00464587">
          <w:rPr>
            <w:rStyle w:val="Hyperlink"/>
          </w:rPr>
          <w:t>5</w:t>
        </w:r>
        <w:r w:rsidR="008452AA">
          <w:rPr>
            <w:rFonts w:eastAsiaTheme="minorEastAsia" w:cstheme="minorBidi"/>
            <w:sz w:val="22"/>
            <w:szCs w:val="22"/>
            <w:lang w:eastAsia="en-ZA"/>
          </w:rPr>
          <w:tab/>
        </w:r>
        <w:r w:rsidR="008452AA" w:rsidRPr="00464587">
          <w:rPr>
            <w:rStyle w:val="Hyperlink"/>
          </w:rPr>
          <w:t>References</w:t>
        </w:r>
        <w:r w:rsidR="008452AA">
          <w:rPr>
            <w:webHidden/>
          </w:rPr>
          <w:tab/>
        </w:r>
        <w:r w:rsidR="008452AA">
          <w:rPr>
            <w:webHidden/>
          </w:rPr>
          <w:fldChar w:fldCharType="begin"/>
        </w:r>
        <w:r w:rsidR="008452AA">
          <w:rPr>
            <w:webHidden/>
          </w:rPr>
          <w:instrText xml:space="preserve"> PAGEREF _Toc70342964 \h </w:instrText>
        </w:r>
        <w:r w:rsidR="008452AA">
          <w:rPr>
            <w:webHidden/>
          </w:rPr>
        </w:r>
        <w:r w:rsidR="008452AA">
          <w:rPr>
            <w:webHidden/>
          </w:rPr>
          <w:fldChar w:fldCharType="separate"/>
        </w:r>
        <w:r w:rsidR="008452AA">
          <w:rPr>
            <w:webHidden/>
          </w:rPr>
          <w:t>7</w:t>
        </w:r>
        <w:r w:rsidR="008452AA">
          <w:rPr>
            <w:webHidden/>
          </w:rPr>
          <w:fldChar w:fldCharType="end"/>
        </w:r>
      </w:hyperlink>
    </w:p>
    <w:p w14:paraId="04BA1AA9" w14:textId="74C89E5B" w:rsidR="008452AA" w:rsidRDefault="00000000">
      <w:pPr>
        <w:pStyle w:val="TOC7"/>
        <w:rPr>
          <w:rFonts w:eastAsiaTheme="minorEastAsia" w:cstheme="minorBidi"/>
          <w:b/>
          <w:sz w:val="22"/>
          <w:szCs w:val="22"/>
          <w:lang w:eastAsia="en-ZA"/>
        </w:rPr>
      </w:pPr>
      <w:hyperlink w:anchor="_Toc70342965" w:history="1">
        <w:r w:rsidR="008452AA" w:rsidRPr="00464587">
          <w:rPr>
            <w:rStyle w:val="Hyperlink"/>
          </w:rPr>
          <w:t>Appendix A</w:t>
        </w:r>
        <w:r w:rsidR="008452AA">
          <w:rPr>
            <w:rFonts w:eastAsiaTheme="minorEastAsia" w:cstheme="minorBidi"/>
            <w:sz w:val="22"/>
            <w:szCs w:val="22"/>
            <w:lang w:eastAsia="en-ZA"/>
          </w:rPr>
          <w:tab/>
        </w:r>
        <w:r w:rsidR="008452AA" w:rsidRPr="00464587">
          <w:rPr>
            <w:rStyle w:val="Hyperlink"/>
          </w:rPr>
          <w:t>Heading for this appendix</w:t>
        </w:r>
        <w:r w:rsidR="008452AA">
          <w:rPr>
            <w:webHidden/>
          </w:rPr>
          <w:tab/>
        </w:r>
        <w:r w:rsidR="008452AA">
          <w:rPr>
            <w:webHidden/>
          </w:rPr>
          <w:fldChar w:fldCharType="begin"/>
        </w:r>
        <w:r w:rsidR="008452AA">
          <w:rPr>
            <w:webHidden/>
          </w:rPr>
          <w:instrText xml:space="preserve"> PAGEREF _Toc70342965 \h </w:instrText>
        </w:r>
        <w:r w:rsidR="008452AA">
          <w:rPr>
            <w:webHidden/>
          </w:rPr>
        </w:r>
        <w:r w:rsidR="008452AA">
          <w:rPr>
            <w:webHidden/>
          </w:rPr>
          <w:fldChar w:fldCharType="separate"/>
        </w:r>
        <w:r w:rsidR="008452AA">
          <w:rPr>
            <w:webHidden/>
          </w:rPr>
          <w:t>8</w:t>
        </w:r>
        <w:r w:rsidR="008452AA">
          <w:rPr>
            <w:webHidden/>
          </w:rPr>
          <w:fldChar w:fldCharType="end"/>
        </w:r>
      </w:hyperlink>
    </w:p>
    <w:p w14:paraId="729D7A5E" w14:textId="666B58C4" w:rsidR="008452AA" w:rsidRDefault="00000000">
      <w:pPr>
        <w:pStyle w:val="TOC7"/>
        <w:rPr>
          <w:rFonts w:eastAsiaTheme="minorEastAsia" w:cstheme="minorBidi"/>
          <w:b/>
          <w:sz w:val="22"/>
          <w:szCs w:val="22"/>
          <w:lang w:eastAsia="en-ZA"/>
        </w:rPr>
      </w:pPr>
      <w:hyperlink w:anchor="_Toc70342966" w:history="1">
        <w:r w:rsidR="008452AA" w:rsidRPr="00464587">
          <w:rPr>
            <w:rStyle w:val="Hyperlink"/>
          </w:rPr>
          <w:t>Appendix B</w:t>
        </w:r>
        <w:r w:rsidR="008452AA">
          <w:rPr>
            <w:rFonts w:eastAsiaTheme="minorEastAsia" w:cstheme="minorBidi"/>
            <w:sz w:val="22"/>
            <w:szCs w:val="22"/>
            <w:lang w:eastAsia="en-ZA"/>
          </w:rPr>
          <w:tab/>
        </w:r>
        <w:r w:rsidR="008452AA" w:rsidRPr="00464587">
          <w:rPr>
            <w:rStyle w:val="Hyperlink"/>
          </w:rPr>
          <w:t>BlaBlaBla</w:t>
        </w:r>
        <w:r w:rsidR="008452AA">
          <w:rPr>
            <w:webHidden/>
          </w:rPr>
          <w:tab/>
        </w:r>
        <w:r w:rsidR="008452AA">
          <w:rPr>
            <w:webHidden/>
          </w:rPr>
          <w:fldChar w:fldCharType="begin"/>
        </w:r>
        <w:r w:rsidR="008452AA">
          <w:rPr>
            <w:webHidden/>
          </w:rPr>
          <w:instrText xml:space="preserve"> PAGEREF _Toc70342966 \h </w:instrText>
        </w:r>
        <w:r w:rsidR="008452AA">
          <w:rPr>
            <w:webHidden/>
          </w:rPr>
        </w:r>
        <w:r w:rsidR="008452AA">
          <w:rPr>
            <w:webHidden/>
          </w:rPr>
          <w:fldChar w:fldCharType="separate"/>
        </w:r>
        <w:r w:rsidR="008452AA">
          <w:rPr>
            <w:webHidden/>
          </w:rPr>
          <w:t>9</w:t>
        </w:r>
        <w:r w:rsidR="008452AA">
          <w:rPr>
            <w:webHidden/>
          </w:rPr>
          <w:fldChar w:fldCharType="end"/>
        </w:r>
      </w:hyperlink>
    </w:p>
    <w:p w14:paraId="0C2EE382" w14:textId="1E6C5219" w:rsidR="00F9149A" w:rsidRPr="00B26315" w:rsidRDefault="00371A39">
      <w:pPr>
        <w:ind w:right="-1440"/>
        <w:rPr>
          <w:rFonts w:cs="Arial"/>
          <w:noProof/>
          <w:sz w:val="24"/>
        </w:rPr>
      </w:pPr>
      <w:r w:rsidRPr="00B26315">
        <w:rPr>
          <w:rFonts w:cs="Arial"/>
          <w:b/>
          <w:noProof/>
          <w:sz w:val="24"/>
        </w:rPr>
        <w:fldChar w:fldCharType="end"/>
      </w:r>
    </w:p>
    <w:p w14:paraId="0C2EE383" w14:textId="77777777" w:rsidR="001027E1" w:rsidRPr="00B26315" w:rsidRDefault="001027E1" w:rsidP="00E27F0B">
      <w:pPr>
        <w:pStyle w:val="Heading1nonum"/>
        <w:rPr>
          <w:noProof/>
        </w:rPr>
      </w:pPr>
      <w:bookmarkStart w:id="2" w:name="_Toc269981194"/>
      <w:bookmarkStart w:id="3" w:name="_Toc70342951"/>
      <w:r w:rsidRPr="00B26315">
        <w:rPr>
          <w:noProof/>
        </w:rPr>
        <w:lastRenderedPageBreak/>
        <w:t>L</w:t>
      </w:r>
      <w:r w:rsidR="00CE2F88">
        <w:rPr>
          <w:noProof/>
        </w:rPr>
        <w:t>ist of</w:t>
      </w:r>
      <w:r w:rsidRPr="00B26315">
        <w:rPr>
          <w:noProof/>
        </w:rPr>
        <w:t xml:space="preserve"> figure</w:t>
      </w:r>
      <w:bookmarkEnd w:id="2"/>
      <w:r w:rsidR="00CE2F88">
        <w:rPr>
          <w:noProof/>
        </w:rPr>
        <w:t>s</w:t>
      </w:r>
      <w:bookmarkEnd w:id="3"/>
    </w:p>
    <w:p w14:paraId="0C2EE384" w14:textId="77777777" w:rsidR="001027E1" w:rsidRPr="00B26315" w:rsidRDefault="001027E1" w:rsidP="001027E1"/>
    <w:p w14:paraId="0C2EE385" w14:textId="77777777" w:rsidR="001027E1" w:rsidRPr="00B26315" w:rsidRDefault="001027E1" w:rsidP="001027E1">
      <w:pPr>
        <w:tabs>
          <w:tab w:val="left" w:pos="2016"/>
          <w:tab w:val="right" w:pos="7938"/>
        </w:tabs>
        <w:ind w:right="-1"/>
        <w:rPr>
          <w:rFonts w:cs="Arial"/>
          <w:b/>
          <w:sz w:val="24"/>
        </w:rPr>
      </w:pPr>
      <w:r w:rsidRPr="00B26315">
        <w:rPr>
          <w:rFonts w:cs="Arial"/>
          <w:sz w:val="24"/>
        </w:rPr>
        <w:tab/>
      </w:r>
      <w:r w:rsidRPr="00B26315">
        <w:rPr>
          <w:rFonts w:cs="Arial"/>
          <w:sz w:val="24"/>
        </w:rPr>
        <w:tab/>
      </w:r>
      <w:r w:rsidR="00CE2F88">
        <w:rPr>
          <w:rFonts w:cs="Arial"/>
          <w:b/>
          <w:sz w:val="24"/>
        </w:rPr>
        <w:t>Page</w:t>
      </w:r>
    </w:p>
    <w:p w14:paraId="0C2EE386"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"Figure" </w:instrText>
      </w:r>
      <w:r>
        <w:fldChar w:fldCharType="separate"/>
      </w:r>
      <w:hyperlink w:anchor="_Toc403660384" w:history="1">
        <w:r w:rsidR="00BF6B57" w:rsidRPr="003804FD">
          <w:rPr>
            <w:rStyle w:val="Hyperlink"/>
            <w:noProof/>
          </w:rPr>
          <w:t>Figure 1: Water plants</w:t>
        </w:r>
        <w:r w:rsidR="00BF6B57">
          <w:rPr>
            <w:noProof/>
            <w:webHidden/>
          </w:rPr>
          <w:tab/>
        </w:r>
        <w:r w:rsidR="00BF6B57">
          <w:rPr>
            <w:noProof/>
            <w:webHidden/>
          </w:rPr>
          <w:fldChar w:fldCharType="begin"/>
        </w:r>
        <w:r w:rsidR="00BF6B57">
          <w:rPr>
            <w:noProof/>
            <w:webHidden/>
          </w:rPr>
          <w:instrText xml:space="preserve"> PAGEREF _Toc403660384 \h </w:instrText>
        </w:r>
        <w:r w:rsidR="00BF6B57">
          <w:rPr>
            <w:noProof/>
            <w:webHidden/>
          </w:rPr>
        </w:r>
        <w:r w:rsidR="00BF6B57">
          <w:rPr>
            <w:noProof/>
            <w:webHidden/>
          </w:rPr>
          <w:fldChar w:fldCharType="separate"/>
        </w:r>
        <w:r w:rsidR="00BF6B57">
          <w:rPr>
            <w:noProof/>
            <w:webHidden/>
          </w:rPr>
          <w:t>3</w:t>
        </w:r>
        <w:r w:rsidR="00BF6B57">
          <w:rPr>
            <w:noProof/>
            <w:webHidden/>
          </w:rPr>
          <w:fldChar w:fldCharType="end"/>
        </w:r>
      </w:hyperlink>
    </w:p>
    <w:p w14:paraId="0C2EE387" w14:textId="77777777" w:rsidR="001027E1" w:rsidRPr="00B26315" w:rsidRDefault="00AA2827" w:rsidP="001027E1">
      <w:r>
        <w:fldChar w:fldCharType="end"/>
      </w:r>
    </w:p>
    <w:p w14:paraId="0C2EE388" w14:textId="77777777" w:rsidR="00E6617A" w:rsidRPr="00B26315" w:rsidRDefault="001027E1" w:rsidP="00E27F0B">
      <w:pPr>
        <w:pStyle w:val="Heading1nonum"/>
        <w:rPr>
          <w:noProof/>
        </w:rPr>
      </w:pPr>
      <w:bookmarkStart w:id="4" w:name="_Toc269981195"/>
      <w:bookmarkStart w:id="5" w:name="_Toc70342952"/>
      <w:r w:rsidRPr="00B26315">
        <w:rPr>
          <w:noProof/>
        </w:rPr>
        <w:lastRenderedPageBreak/>
        <w:t>L</w:t>
      </w:r>
      <w:r w:rsidR="00CE2F88">
        <w:rPr>
          <w:noProof/>
        </w:rPr>
        <w:t>ist of</w:t>
      </w:r>
      <w:r w:rsidRPr="00B26315">
        <w:rPr>
          <w:noProof/>
        </w:rPr>
        <w:t xml:space="preserve"> t</w:t>
      </w:r>
      <w:r w:rsidR="00E6617A" w:rsidRPr="00B26315">
        <w:rPr>
          <w:noProof/>
        </w:rPr>
        <w:t>ab</w:t>
      </w:r>
      <w:bookmarkEnd w:id="4"/>
      <w:r w:rsidR="00CE2F88">
        <w:rPr>
          <w:noProof/>
        </w:rPr>
        <w:t>les</w:t>
      </w:r>
      <w:bookmarkEnd w:id="5"/>
    </w:p>
    <w:p w14:paraId="0C2EE389" w14:textId="77777777" w:rsidR="00E6617A" w:rsidRPr="00B26315" w:rsidRDefault="00E6617A" w:rsidP="00E6617A"/>
    <w:p w14:paraId="0C2EE38A" w14:textId="77777777" w:rsidR="00E6617A" w:rsidRDefault="00E6617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C15360">
        <w:rPr>
          <w:rFonts w:cs="Arial"/>
          <w:b/>
          <w:sz w:val="24"/>
        </w:rPr>
        <w:t>Page</w:t>
      </w:r>
    </w:p>
    <w:p w14:paraId="0C2EE38B"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"Table" </w:instrText>
      </w:r>
      <w:r>
        <w:fldChar w:fldCharType="separate"/>
      </w:r>
      <w:hyperlink w:anchor="_Toc403660385" w:history="1">
        <w:r w:rsidR="00BF6B57" w:rsidRPr="00CC5EE0">
          <w:rPr>
            <w:rStyle w:val="Hyperlink"/>
            <w:noProof/>
          </w:rPr>
          <w:t>Table 1: Acceptable page layouts</w:t>
        </w:r>
        <w:r w:rsidR="00BF6B57">
          <w:rPr>
            <w:noProof/>
            <w:webHidden/>
          </w:rPr>
          <w:tab/>
        </w:r>
        <w:r w:rsidR="00BF6B57">
          <w:rPr>
            <w:noProof/>
            <w:webHidden/>
          </w:rPr>
          <w:fldChar w:fldCharType="begin"/>
        </w:r>
        <w:r w:rsidR="00BF6B57">
          <w:rPr>
            <w:noProof/>
            <w:webHidden/>
          </w:rPr>
          <w:instrText xml:space="preserve"> PAGEREF _Toc403660385 \h </w:instrText>
        </w:r>
        <w:r w:rsidR="00BF6B57">
          <w:rPr>
            <w:noProof/>
            <w:webHidden/>
          </w:rPr>
        </w:r>
        <w:r w:rsidR="00BF6B57">
          <w:rPr>
            <w:noProof/>
            <w:webHidden/>
          </w:rPr>
          <w:fldChar w:fldCharType="separate"/>
        </w:r>
        <w:r w:rsidR="00BF6B57">
          <w:rPr>
            <w:noProof/>
            <w:webHidden/>
          </w:rPr>
          <w:t>2</w:t>
        </w:r>
        <w:r w:rsidR="00BF6B57">
          <w:rPr>
            <w:noProof/>
            <w:webHidden/>
          </w:rPr>
          <w:fldChar w:fldCharType="end"/>
        </w:r>
      </w:hyperlink>
    </w:p>
    <w:p w14:paraId="0C2EE38C" w14:textId="77777777" w:rsidR="00AA2827" w:rsidRPr="00AA2827" w:rsidRDefault="00AA2827" w:rsidP="00AA2827">
      <w:pPr>
        <w:pStyle w:val="Text1"/>
      </w:pPr>
      <w:r>
        <w:fldChar w:fldCharType="end"/>
      </w:r>
    </w:p>
    <w:p w14:paraId="0C2EE38D" w14:textId="77777777" w:rsidR="0054206F" w:rsidRPr="00B26315" w:rsidRDefault="00C15360" w:rsidP="00E27F0B">
      <w:pPr>
        <w:pStyle w:val="Heading1nonum"/>
      </w:pPr>
      <w:bookmarkStart w:id="6" w:name="_Toc70342953"/>
      <w:r>
        <w:lastRenderedPageBreak/>
        <w:t>List of symbols</w:t>
      </w:r>
      <w:bookmarkEnd w:id="6"/>
    </w:p>
    <w:p w14:paraId="0C2EE38E" w14:textId="77777777" w:rsidR="0054206F" w:rsidRPr="00B26315" w:rsidRDefault="0054206F" w:rsidP="00C15360">
      <w:pPr>
        <w:pStyle w:val="Nomenclature"/>
      </w:pPr>
    </w:p>
    <w:p w14:paraId="0C2EE38F" w14:textId="77777777" w:rsidR="0054206F" w:rsidRPr="00B26315" w:rsidRDefault="0054206F" w:rsidP="00C15360">
      <w:pPr>
        <w:pStyle w:val="Nomenclature"/>
      </w:pPr>
      <w:r w:rsidRPr="00256E01">
        <w:rPr>
          <w:i/>
        </w:rPr>
        <w:t>A</w:t>
      </w:r>
      <w:r w:rsidRPr="00B26315">
        <w:tab/>
      </w:r>
      <w:r w:rsidR="00C15360">
        <w:t xml:space="preserve">Wing </w:t>
      </w:r>
      <w:r w:rsidR="00C15360" w:rsidRPr="00C15360">
        <w:t>area</w:t>
      </w:r>
    </w:p>
    <w:p w14:paraId="0C2EE390" w14:textId="77777777" w:rsidR="0054206F" w:rsidRPr="00B26315" w:rsidRDefault="0054206F" w:rsidP="00C15360">
      <w:pPr>
        <w:pStyle w:val="Nomenclature"/>
      </w:pPr>
      <w:r w:rsidRPr="00256E01">
        <w:rPr>
          <w:i/>
        </w:rPr>
        <w:t>c</w:t>
      </w:r>
      <w:r w:rsidRPr="00B26315">
        <w:tab/>
      </w:r>
      <w:r w:rsidR="00C15360">
        <w:t>Chord length</w:t>
      </w:r>
    </w:p>
    <w:p w14:paraId="0C2EE391" w14:textId="77777777" w:rsidR="0054206F" w:rsidRPr="00B26315" w:rsidRDefault="0054206F" w:rsidP="00C15360">
      <w:pPr>
        <w:pStyle w:val="Nomenclature"/>
      </w:pPr>
      <w:r w:rsidRPr="00256E01">
        <w:rPr>
          <w:rFonts w:ascii="Symbol" w:hAnsi="Symbol"/>
          <w:i/>
        </w:rPr>
        <w:t></w:t>
      </w:r>
      <w:r w:rsidRPr="00B26315">
        <w:tab/>
      </w:r>
      <w:r w:rsidR="00C15360">
        <w:t>Angle of attack</w:t>
      </w:r>
    </w:p>
    <w:p w14:paraId="0C2EE392" w14:textId="77777777" w:rsidR="00E6617A" w:rsidRPr="00B26315" w:rsidRDefault="00E6617A" w:rsidP="0054206F">
      <w:pPr>
        <w:tabs>
          <w:tab w:val="left" w:pos="2016"/>
          <w:tab w:val="right" w:pos="8505"/>
        </w:tabs>
        <w:ind w:right="-1440"/>
        <w:rPr>
          <w:rFonts w:cs="Arial"/>
          <w:b/>
          <w:sz w:val="24"/>
        </w:rPr>
      </w:pPr>
    </w:p>
    <w:p w14:paraId="0C2EE393" w14:textId="77777777" w:rsidR="0054206F" w:rsidRPr="00B26315" w:rsidRDefault="0054206F" w:rsidP="0054206F">
      <w:pPr>
        <w:tabs>
          <w:tab w:val="left" w:pos="2016"/>
          <w:tab w:val="right" w:pos="8505"/>
        </w:tabs>
        <w:ind w:right="-1440"/>
        <w:rPr>
          <w:rFonts w:cs="Arial"/>
          <w:b/>
          <w:sz w:val="24"/>
        </w:rPr>
        <w:sectPr w:rsidR="0054206F" w:rsidRPr="00B26315" w:rsidSect="00553DF8">
          <w:headerReference w:type="default" r:id="rId17"/>
          <w:footerReference w:type="default" r:id="rId18"/>
          <w:endnotePr>
            <w:numStart w:val="6"/>
          </w:endnotePr>
          <w:pgSz w:w="11907" w:h="16840" w:code="9"/>
          <w:pgMar w:top="1474" w:right="1985" w:bottom="2495" w:left="1985" w:header="567" w:footer="567" w:gutter="0"/>
          <w:pgNumType w:fmt="lowerRoman" w:start="1"/>
          <w:cols w:space="720"/>
        </w:sectPr>
      </w:pPr>
    </w:p>
    <w:p w14:paraId="5527FBB4" w14:textId="77777777" w:rsidR="00AB31FC" w:rsidRPr="00B26315" w:rsidRDefault="00AB31FC" w:rsidP="00AB31FC">
      <w:pPr>
        <w:pStyle w:val="Heading1"/>
        <w:numPr>
          <w:ilvl w:val="0"/>
          <w:numId w:val="26"/>
        </w:numPr>
        <w:tabs>
          <w:tab w:val="num" w:pos="480"/>
        </w:tabs>
        <w:ind w:left="480" w:hanging="480"/>
      </w:pPr>
      <w:bookmarkStart w:id="7" w:name="_Toc70342958"/>
      <w:bookmarkStart w:id="8" w:name="UiterlikeStruktuurParagraafNr"/>
      <w:bookmarkStart w:id="9" w:name="_Toc160980249"/>
      <w:bookmarkStart w:id="10" w:name="_Toc269981197"/>
      <w:bookmarkStart w:id="11" w:name="_Toc403653350"/>
      <w:bookmarkStart w:id="12" w:name="_Toc96321108"/>
      <w:r w:rsidRPr="00E27F0B">
        <w:lastRenderedPageBreak/>
        <w:t>In</w:t>
      </w:r>
      <w:bookmarkEnd w:id="9"/>
      <w:bookmarkEnd w:id="10"/>
      <w:bookmarkEnd w:id="11"/>
      <w:r w:rsidRPr="00E27F0B">
        <w:t>troduction</w:t>
      </w:r>
      <w:bookmarkEnd w:id="12"/>
    </w:p>
    <w:p w14:paraId="79F00406" w14:textId="77777777" w:rsidR="00AB31FC" w:rsidRDefault="00AB31FC" w:rsidP="00AB31FC">
      <w:pPr>
        <w:pStyle w:val="Heading2"/>
      </w:pPr>
      <w:bookmarkStart w:id="13" w:name="_Toc96321109"/>
      <w:r>
        <w:t>Background</w:t>
      </w:r>
      <w:bookmarkEnd w:id="13"/>
    </w:p>
    <w:p w14:paraId="07D76001" w14:textId="77777777" w:rsidR="00AB31FC" w:rsidRDefault="00AB31FC" w:rsidP="00AB31FC">
      <w:pPr>
        <w:pStyle w:val="Text1"/>
      </w:pPr>
      <w:r>
        <w:t xml:space="preserve">As technology has improved over the years, processes and systems have become more automated. Initially factories were replacing manual labour with automated machines but recently companies have been investigating self-driving cars and trucks. All over industries tasks are being automated or done remotely with fewer human involvement. </w:t>
      </w:r>
    </w:p>
    <w:p w14:paraId="6C8AC9B9" w14:textId="77777777" w:rsidR="00AB31FC" w:rsidRDefault="00AB31FC" w:rsidP="00AB31FC">
      <w:pPr>
        <w:pStyle w:val="Text1"/>
        <w:rPr>
          <w:rFonts w:cstheme="minorHAnsi"/>
        </w:rPr>
      </w:pPr>
      <w:r>
        <w:t>The ocean is the perfect area for unmanned surface vessels (USV) to be used as many of the issues faced with autonomous land vehicles such as self-driving cars are mitigated by open water. On the open water one gets a 360</w:t>
      </w:r>
      <w:r>
        <w:rPr>
          <w:rFonts w:cstheme="minorHAnsi"/>
        </w:rPr>
        <w:t>° of the surroundings of the vehicle and although there can still be high volumes of traffic in certain areas such as commercial shipping lanes, due to the expanse of the ocean these high traffic areas are avoidable. Finally, and probably the most desirable mitigating factor is that where a surface vehicle would need to look where the road surface is to follow it, an ocean vessel can move directly from point to point on any piece of water.</w:t>
      </w:r>
    </w:p>
    <w:p w14:paraId="2369A35D" w14:textId="77777777" w:rsidR="00AB31FC" w:rsidRDefault="00AB31FC" w:rsidP="00AB31FC">
      <w:pPr>
        <w:pStyle w:val="Text1"/>
        <w:rPr>
          <w:rFonts w:cstheme="minorHAnsi"/>
        </w:rPr>
      </w:pPr>
      <w:r>
        <w:rPr>
          <w:rFonts w:cstheme="minorHAnsi"/>
        </w:rPr>
        <w:t xml:space="preserve">In South Africa there is a growing need to USVs with regards to ocean research and conservation. There has been a growing use of acoustic sensory systems to track dolphins and whales around the world. By combining this with the technology of USVs, a far larger area can be surveyed. </w:t>
      </w:r>
    </w:p>
    <w:p w14:paraId="26ACE2A8" w14:textId="77777777" w:rsidR="00AB31FC" w:rsidRDefault="00AB31FC" w:rsidP="00AB31FC">
      <w:pPr>
        <w:pStyle w:val="Heading2"/>
      </w:pPr>
      <w:bookmarkStart w:id="14" w:name="_Toc96321110"/>
      <w:r>
        <w:t>Objectives</w:t>
      </w:r>
      <w:bookmarkEnd w:id="14"/>
    </w:p>
    <w:p w14:paraId="517FFF87" w14:textId="77777777" w:rsidR="00AB31FC" w:rsidRDefault="00AB31FC" w:rsidP="00AB31FC">
      <w:pPr>
        <w:pStyle w:val="Text1"/>
      </w:pPr>
      <w:r>
        <w:t>This project will focus on the navigation and propulsion control of the USV. This is the building block of the USV upon which a future project can build by adding an obstacle avoidance system or renewable power sources to keep the USV operational for longer. This project will have the following objectives:</w:t>
      </w:r>
    </w:p>
    <w:p w14:paraId="367AB63C" w14:textId="77777777" w:rsidR="00AB31FC" w:rsidRDefault="00AB31FC" w:rsidP="00AB31FC">
      <w:pPr>
        <w:pStyle w:val="Text1"/>
        <w:numPr>
          <w:ilvl w:val="0"/>
          <w:numId w:val="33"/>
        </w:numPr>
      </w:pPr>
      <w:r>
        <w:t>Design and manufacture an electric surface vessel.</w:t>
      </w:r>
    </w:p>
    <w:p w14:paraId="1CADED9F" w14:textId="77777777" w:rsidR="00AB31FC" w:rsidRDefault="00AB31FC" w:rsidP="00AB31FC">
      <w:pPr>
        <w:pStyle w:val="Text1"/>
        <w:numPr>
          <w:ilvl w:val="0"/>
          <w:numId w:val="33"/>
        </w:numPr>
      </w:pPr>
      <w:r>
        <w:t>Designing and manufacturing the control system that will give a pilot manual control over the electric surface vessel.</w:t>
      </w:r>
    </w:p>
    <w:p w14:paraId="5781ADB9" w14:textId="77777777" w:rsidR="00AB31FC" w:rsidRDefault="00AB31FC" w:rsidP="00AB31FC">
      <w:pPr>
        <w:pStyle w:val="Text1"/>
        <w:numPr>
          <w:ilvl w:val="0"/>
          <w:numId w:val="33"/>
        </w:numPr>
      </w:pPr>
      <w:r>
        <w:t>Building on the manual control and implementing navigation control so that the electric surface vessel.</w:t>
      </w:r>
    </w:p>
    <w:p w14:paraId="24F27E8E" w14:textId="77777777" w:rsidR="00AB31FC" w:rsidRDefault="00AB31FC" w:rsidP="00AB31FC">
      <w:pPr>
        <w:pStyle w:val="Heading2"/>
      </w:pPr>
      <w:bookmarkStart w:id="15" w:name="_Toc96321111"/>
      <w:r>
        <w:lastRenderedPageBreak/>
        <w:t>Motivation</w:t>
      </w:r>
      <w:bookmarkEnd w:id="15"/>
    </w:p>
    <w:p w14:paraId="05EDDA17" w14:textId="77777777" w:rsidR="00AB31FC" w:rsidRDefault="00AB31FC" w:rsidP="00AB31FC">
      <w:pPr>
        <w:pStyle w:val="Text1"/>
      </w:pPr>
      <w:r>
        <w:t>Currently the marine community is using these acoustic systems as stationary systems</w:t>
      </w:r>
      <w:r>
        <w:fldChar w:fldCharType="begin" w:fldLock="1"/>
      </w:r>
      <w:r>
        <w:instrText>ADDIN CSL_CITATION {"citationItems":[{"id":"ITEM-1","itemData":{"DOI":"10.1121/1.3662076","ISSN":"0001-4966","PMID":"22280580","abstract":"To track highly directional echolocation clicks from odontocetes, passive hydrophone arrays with small apertures can be used to receive the same high frequency click on each sensor. A four-hydrophone small-aperture array was coupled to an autonomous acoustic recorder and used for long-term tracking of high-frequency odontocete sounds. The instrument was deployed in the spring of 2009 offshore of southern California in a known beaked whale and dolphin habitat at about 1000 m depth. The array was configured as a tetrahedron with approximately 0.5 m sensor spacing. Time difference of arrival measurements between the six sensor-pairs were used to estimate three-dimensional bearings to sources. Both near-seafloor beaked whales and near-sea surface dolphins were tracked. The tracks observed using this technique provide swimming and diving behavioral information for free-ranging animals using a single instrument. Furthermore, animal detection ranges were derived, allowing for estimation of detection probability functions.","author":[{"dropping-particle":"","family":"Wiggins","given":"Sean M.","non-dropping-particle":"","parse-names":false,"suffix":""},{"dropping-particle":"","family":"McDonald","given":"Mark A.","non-dropping-particle":"","parse-names":false,"suffix":""},{"dropping-particle":"","family":"Hildebrand","given":"John A.","non-dropping-particle":"","parse-names":false,"suffix":""}],"container-title":"The Journal of the Acoustical Society of America","id":"ITEM-1","issue":"1","issued":{"date-parts":[["2012"]]},"page":"156-163","title":"Beaked whale and dolphin tracking using a multichannel autonomous acoustic recorder","type":"article-journal","volume":"131"},"uris":["http://www.mendeley.com/documents/?uuid=9b8144ff-3f5b-44ea-9931-87dd6aa99eeb"]}],"mendeley":{"formattedCitation":"(Wiggins, McDonald and Hildebrand, 2012)","plainTextFormattedCitation":"(Wiggins, McDonald and Hildebrand, 2012)","previouslyFormattedCitation":"(Wiggins, McDonald and Hildebrand, 2012)"},"properties":{"noteIndex":0},"schema":"https://github.com/citation-style-language/schema/raw/master/csl-citation.json"}</w:instrText>
      </w:r>
      <w:r>
        <w:fldChar w:fldCharType="separate"/>
      </w:r>
      <w:r>
        <w:fldChar w:fldCharType="end"/>
      </w:r>
      <w:r>
        <w:t>. By using the USV in conjunction with the USV the area that is studied can be greatly increased with fewer acoustic platforms as have been used in passed projects. Furthermore, the technology can be adapted for use in other industries such sonar surveying, defence and search and rescue. The use of USVs is becoming more prominent as a USV can be cheaper to operate and therefore organisations can either save costs in the case of sonar and acoustic research or in the case or marine patrols and search and rescue, USVs can be used to fill up the ranks of vessels and close the possible.</w:t>
      </w:r>
    </w:p>
    <w:p w14:paraId="10D4694B" w14:textId="77777777" w:rsidR="00AB31FC" w:rsidRPr="0072738F" w:rsidRDefault="00AB31FC" w:rsidP="00AB31FC">
      <w:pPr>
        <w:pStyle w:val="Text1"/>
      </w:pPr>
      <w:r>
        <w:t>The tasks previously mentioned are often time consuming and the crew of the assigned vessel need time to rest whereas a fully autonomous USV can operate constantly, stopping only to replenish its energy source and with further developments such as solar charging, USVs could begin to operate indefinitely, having to only come in for services or if there is a problem with the system.</w:t>
      </w:r>
    </w:p>
    <w:p w14:paraId="0C2EE39B" w14:textId="77777777" w:rsidR="0025778B" w:rsidRPr="00B26315" w:rsidRDefault="001139EF" w:rsidP="00E27F0B">
      <w:pPr>
        <w:pStyle w:val="Heading1"/>
      </w:pPr>
      <w:r>
        <w:lastRenderedPageBreak/>
        <w:t>Literature review</w:t>
      </w:r>
      <w:bookmarkEnd w:id="7"/>
    </w:p>
    <w:p w14:paraId="0C2EE39C" w14:textId="77777777" w:rsidR="00F9149A" w:rsidRDefault="00F9149A" w:rsidP="00254D69">
      <w:pPr>
        <w:pStyle w:val="Heading2"/>
      </w:pPr>
      <w:bookmarkStart w:id="16" w:name="_Toc160980252"/>
      <w:bookmarkStart w:id="17" w:name="_Toc269981199"/>
      <w:bookmarkStart w:id="18" w:name="_Toc403653352"/>
      <w:bookmarkStart w:id="19" w:name="_Toc70342959"/>
      <w:bookmarkEnd w:id="8"/>
      <w:r w:rsidRPr="00B26315">
        <w:t>B</w:t>
      </w:r>
      <w:bookmarkEnd w:id="16"/>
      <w:bookmarkEnd w:id="17"/>
      <w:bookmarkEnd w:id="18"/>
      <w:r w:rsidR="000123BF">
        <w:t>oats and ships</w:t>
      </w:r>
      <w:bookmarkEnd w:id="19"/>
    </w:p>
    <w:p w14:paraId="0C2EE39D" w14:textId="77777777" w:rsidR="000123BF" w:rsidRPr="000123BF" w:rsidRDefault="000123BF" w:rsidP="000123BF">
      <w:pPr>
        <w:pStyle w:val="Text1"/>
      </w:pPr>
      <w:r>
        <w:t>A ship has a funnel, while a boat does not [</w:t>
      </w:r>
      <w:proofErr w:type="spellStart"/>
      <w:r>
        <w:t>Pompies</w:t>
      </w:r>
      <w:proofErr w:type="spellEnd"/>
      <w:r>
        <w:t xml:space="preserve"> 1652].</w:t>
      </w:r>
    </w:p>
    <w:p w14:paraId="0C2EE39E" w14:textId="77777777" w:rsidR="001139EF" w:rsidRDefault="001139EF" w:rsidP="00E27F0B">
      <w:pPr>
        <w:pStyle w:val="Heading1"/>
      </w:pPr>
      <w:bookmarkStart w:id="20" w:name="_Toc70342960"/>
      <w:bookmarkStart w:id="21" w:name="_Toc403653353"/>
      <w:r>
        <w:lastRenderedPageBreak/>
        <w:t>Content chapter</w:t>
      </w:r>
      <w:bookmarkEnd w:id="20"/>
    </w:p>
    <w:p w14:paraId="0C2EE39F" w14:textId="77777777" w:rsidR="001139EF" w:rsidRPr="001139EF" w:rsidRDefault="001139EF" w:rsidP="00132E6E">
      <w:pPr>
        <w:pStyle w:val="Text1"/>
      </w:pPr>
      <w:r>
        <w:t xml:space="preserve">Unless the chapter heading already makes it clear, </w:t>
      </w:r>
      <w:r w:rsidRPr="00132E6E">
        <w:t>an</w:t>
      </w:r>
      <w:r>
        <w:t xml:space="preserve"> introductory paragraph that explains how this chapter contributes to the objectives of the report/project</w:t>
      </w:r>
    </w:p>
    <w:p w14:paraId="0C2EE3A0" w14:textId="77777777" w:rsidR="001139EF" w:rsidRPr="00B26315" w:rsidRDefault="00BF6B57" w:rsidP="00254D69">
      <w:pPr>
        <w:pStyle w:val="Heading2"/>
      </w:pPr>
      <w:bookmarkStart w:id="22" w:name="_Toc70342961"/>
      <w:r>
        <w:t>Heading level 2</w:t>
      </w:r>
      <w:bookmarkEnd w:id="22"/>
    </w:p>
    <w:p w14:paraId="0C2EE3A1" w14:textId="77777777" w:rsidR="00794C79" w:rsidRPr="00B26315" w:rsidRDefault="00BF6B57" w:rsidP="00254D69">
      <w:pPr>
        <w:pStyle w:val="Heading3"/>
      </w:pPr>
      <w:bookmarkStart w:id="23" w:name="_Toc70342962"/>
      <w:bookmarkEnd w:id="21"/>
      <w:r>
        <w:t>Heading level 3</w:t>
      </w:r>
      <w:bookmarkEnd w:id="23"/>
    </w:p>
    <w:p w14:paraId="0C2EE3A2" w14:textId="77777777" w:rsidR="00774601" w:rsidRPr="00B26315" w:rsidRDefault="001E2415" w:rsidP="00254D69">
      <w:pPr>
        <w:pStyle w:val="Heading4"/>
      </w:pPr>
      <w:r>
        <w:t>Deepest heading, only if you cannot do without it</w:t>
      </w:r>
    </w:p>
    <w:p w14:paraId="0C2EE3A3" w14:textId="77777777" w:rsidR="00F9149A" w:rsidRDefault="001E2415" w:rsidP="00787CEC">
      <w:pPr>
        <w:pStyle w:val="Text1"/>
      </w:pPr>
      <w:r>
        <w:t xml:space="preserve">"Text 1" </w:t>
      </w:r>
      <w:r w:rsidR="002F22AD">
        <w:t xml:space="preserve">is </w:t>
      </w:r>
      <w:r>
        <w:t>for normal paragraphs. A blank line is automatically created before each paragraph.</w:t>
      </w:r>
    </w:p>
    <w:p w14:paraId="0C2EE3A4" w14:textId="77777777" w:rsidR="001E2415" w:rsidRDefault="001E2415" w:rsidP="001E2415">
      <w:pPr>
        <w:pStyle w:val="Text1Items"/>
      </w:pPr>
      <w:r>
        <w:t>1.</w:t>
      </w:r>
      <w:r>
        <w:tab/>
        <w:t>"</w:t>
      </w:r>
      <w:r w:rsidRPr="001E2415">
        <w:t>Text 1 Items</w:t>
      </w:r>
      <w:r>
        <w:t>" for a list that is not automatically numbered.</w:t>
      </w:r>
    </w:p>
    <w:p w14:paraId="0C2EE3A5" w14:textId="77777777" w:rsidR="001E2415" w:rsidRDefault="001E2415" w:rsidP="001E2415">
      <w:pPr>
        <w:pStyle w:val="Text1Items"/>
      </w:pPr>
      <w:r>
        <w:t>2.</w:t>
      </w:r>
      <w:r>
        <w:tab/>
        <w:t>List that is not automatically numbered.</w:t>
      </w:r>
    </w:p>
    <w:p w14:paraId="0C2EE3A6" w14:textId="77777777" w:rsidR="001E2415" w:rsidRDefault="001E2415" w:rsidP="001E2415">
      <w:pPr>
        <w:pStyle w:val="Text1Items"/>
      </w:pPr>
      <w:r>
        <w:t>3.</w:t>
      </w:r>
      <w:r>
        <w:tab/>
        <w:t>List that is not automatically numbered.</w:t>
      </w:r>
    </w:p>
    <w:p w14:paraId="0C2EE3A7" w14:textId="77777777" w:rsidR="00A93A65" w:rsidRPr="00A93A65" w:rsidRDefault="00945B3A" w:rsidP="00A93A65">
      <w:pPr>
        <w:pStyle w:val="Text20"/>
      </w:pPr>
      <w:r>
        <w:t>"</w:t>
      </w:r>
      <w:r w:rsidR="00A93A65" w:rsidRPr="00A93A65">
        <w:t>Text 2</w:t>
      </w:r>
      <w:r>
        <w:t>"</w:t>
      </w:r>
      <w:r w:rsidR="00A93A65" w:rsidRPr="00A93A65">
        <w:t xml:space="preserve"> is </w:t>
      </w:r>
      <w:r w:rsidR="00A93A65">
        <w:t xml:space="preserve">for a paragraph that fits under </w:t>
      </w:r>
      <w:r w:rsidR="00A93A65" w:rsidRPr="00A93A65">
        <w:t>"Text 1 items".</w:t>
      </w:r>
    </w:p>
    <w:p w14:paraId="0C2EE3A8" w14:textId="77777777" w:rsidR="001E2415" w:rsidRDefault="003548B9" w:rsidP="003548B9">
      <w:pPr>
        <w:pStyle w:val="Text1"/>
      </w:pPr>
      <w:r>
        <w:t xml:space="preserve">Waffle </w:t>
      </w:r>
      <w:proofErr w:type="spellStart"/>
      <w:r>
        <w:t>waffle</w:t>
      </w:r>
      <w:proofErr w:type="spellEnd"/>
    </w:p>
    <w:p w14:paraId="0C2EE3A9" w14:textId="77777777" w:rsidR="00F9149A" w:rsidRDefault="00A93A65" w:rsidP="00A93A65">
      <w:pPr>
        <w:pStyle w:val="Text1bullet"/>
      </w:pPr>
      <w:r>
        <w:t>"</w:t>
      </w:r>
      <w:r w:rsidRPr="00A93A65">
        <w:t>Text 1 bullet</w:t>
      </w:r>
      <w:r>
        <w:t>" for a bulleted list;</w:t>
      </w:r>
    </w:p>
    <w:p w14:paraId="0C2EE3AA" w14:textId="77777777" w:rsidR="00A93A65" w:rsidRDefault="00A93A65" w:rsidP="00A93A65">
      <w:pPr>
        <w:pStyle w:val="Text1bullet"/>
      </w:pPr>
      <w:r>
        <w:t>Bullet list item 2;</w:t>
      </w:r>
    </w:p>
    <w:p w14:paraId="0C2EE3AB" w14:textId="77777777" w:rsidR="00A93A65" w:rsidRPr="00A93A65" w:rsidRDefault="00945B3A" w:rsidP="00A93A65">
      <w:pPr>
        <w:pStyle w:val="Text2bullet"/>
      </w:pPr>
      <w:r>
        <w:t>"</w:t>
      </w:r>
      <w:r w:rsidR="00A93A65" w:rsidRPr="00A93A65">
        <w:t>Text 2 bullet" for sub-points</w:t>
      </w:r>
    </w:p>
    <w:p w14:paraId="0C2EE3AC" w14:textId="77777777" w:rsidR="00A93A65" w:rsidRDefault="00945B3A" w:rsidP="00A93A65">
      <w:pPr>
        <w:pStyle w:val="Text2bullet"/>
      </w:pPr>
      <w:r>
        <w:t>"</w:t>
      </w:r>
      <w:r w:rsidR="00A93A65" w:rsidRPr="00A93A65">
        <w:t>Text 2 bullet" for sub-points</w:t>
      </w:r>
    </w:p>
    <w:p w14:paraId="0C2EE3AD" w14:textId="77777777" w:rsidR="00A93A65" w:rsidRPr="00B26315" w:rsidRDefault="00A93A65" w:rsidP="00A93A65">
      <w:pPr>
        <w:pStyle w:val="Text1bullet"/>
      </w:pPr>
      <w:r>
        <w:t>Bullet list item 3.</w:t>
      </w:r>
    </w:p>
    <w:p w14:paraId="0C2EE3AE" w14:textId="77777777" w:rsidR="00A93A65" w:rsidRPr="00A93A65" w:rsidRDefault="00945B3A" w:rsidP="00A93A65">
      <w:pPr>
        <w:pStyle w:val="Text20"/>
      </w:pPr>
      <w:r>
        <w:t>"</w:t>
      </w:r>
      <w:r w:rsidR="00A93A65" w:rsidRPr="00A93A65">
        <w:t>Text 2</w:t>
      </w:r>
      <w:r>
        <w:t>"</w:t>
      </w:r>
      <w:r w:rsidR="00A93A65" w:rsidRPr="00A93A65">
        <w:t xml:space="preserve"> </w:t>
      </w:r>
      <w:r w:rsidR="00A93A65">
        <w:t xml:space="preserve">also fits under </w:t>
      </w:r>
      <w:r w:rsidR="00A93A65" w:rsidRPr="00A93A65">
        <w:t xml:space="preserve">"Text 1 </w:t>
      </w:r>
      <w:r w:rsidR="00A93A65">
        <w:t>bullet</w:t>
      </w:r>
      <w:r w:rsidR="00A93A65" w:rsidRPr="00A93A65">
        <w:t>".</w:t>
      </w:r>
    </w:p>
    <w:p w14:paraId="0C2EE3AF" w14:textId="77777777" w:rsidR="00FE70CB" w:rsidRPr="00B26315" w:rsidRDefault="00FE70CB" w:rsidP="00787CEC">
      <w:pPr>
        <w:pStyle w:val="Text1"/>
        <w:numPr>
          <w:ins w:id="24" w:author="Prof AH Basson" w:date="2007-03-06T17:56:00Z"/>
        </w:numPr>
      </w:pPr>
    </w:p>
    <w:p w14:paraId="0C2EE3B0" w14:textId="77777777" w:rsidR="00FE70CB" w:rsidRPr="003344E9" w:rsidRDefault="003344E9" w:rsidP="003013B5">
      <w:pPr>
        <w:pStyle w:val="Caption"/>
        <w:keepNext/>
      </w:pPr>
      <w:bookmarkStart w:id="25" w:name="_Toc403660385"/>
      <w:r w:rsidRPr="003344E9">
        <w:lastRenderedPageBreak/>
        <w:t xml:space="preserve">Table </w:t>
      </w:r>
      <w:fldSimple w:instr=" SEQ Table \* ARABIC ">
        <w:r w:rsidRPr="003344E9">
          <w:t>1</w:t>
        </w:r>
      </w:fldSimple>
      <w:r w:rsidRPr="003344E9">
        <w:t>: Acceptable page layouts</w:t>
      </w:r>
      <w:bookmarkEnd w:id="25"/>
      <w:r w:rsidR="003013B5">
        <w:t xml:space="preserve"> (manually set "keep with next" in paragraph style for tables)</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2835"/>
      </w:tblGrid>
      <w:tr w:rsidR="00BC2ADA" w:rsidRPr="00B26315" w14:paraId="0C2EE3B3" w14:textId="77777777" w:rsidTr="00177439">
        <w:trPr>
          <w:trHeight w:val="489"/>
        </w:trPr>
        <w:tc>
          <w:tcPr>
            <w:tcW w:w="2235" w:type="dxa"/>
            <w:tcBorders>
              <w:bottom w:val="nil"/>
            </w:tcBorders>
            <w:shd w:val="clear" w:color="auto" w:fill="auto"/>
          </w:tcPr>
          <w:p w14:paraId="0C2EE3B1" w14:textId="77777777" w:rsidR="00BC2ADA" w:rsidRPr="00B26315" w:rsidRDefault="003344E9" w:rsidP="00787CEC">
            <w:pPr>
              <w:pStyle w:val="TableHeading"/>
            </w:pPr>
            <w:r>
              <w:t>Pap</w:t>
            </w:r>
            <w:r w:rsidR="00BC2ADA" w:rsidRPr="00B26315">
              <w:t>er</w:t>
            </w:r>
          </w:p>
        </w:tc>
        <w:tc>
          <w:tcPr>
            <w:tcW w:w="5811" w:type="dxa"/>
            <w:gridSpan w:val="2"/>
          </w:tcPr>
          <w:p w14:paraId="0C2EE3B2" w14:textId="77777777" w:rsidR="00BC2ADA" w:rsidRPr="00B26315" w:rsidRDefault="003344E9" w:rsidP="00787CEC">
            <w:pPr>
              <w:pStyle w:val="TableHeading"/>
            </w:pPr>
            <w:r>
              <w:t>Margins</w:t>
            </w:r>
          </w:p>
        </w:tc>
      </w:tr>
      <w:tr w:rsidR="00BC2ADA" w:rsidRPr="00B26315" w14:paraId="0C2EE3B7" w14:textId="77777777" w:rsidTr="00177439">
        <w:trPr>
          <w:trHeight w:val="489"/>
        </w:trPr>
        <w:tc>
          <w:tcPr>
            <w:tcW w:w="2235" w:type="dxa"/>
            <w:tcBorders>
              <w:top w:val="nil"/>
            </w:tcBorders>
            <w:shd w:val="clear" w:color="auto" w:fill="auto"/>
          </w:tcPr>
          <w:p w14:paraId="0C2EE3B4" w14:textId="77777777" w:rsidR="00BC2ADA" w:rsidRPr="00B26315" w:rsidRDefault="00BC2ADA" w:rsidP="00787CEC">
            <w:pPr>
              <w:pStyle w:val="TableHeading"/>
            </w:pPr>
          </w:p>
        </w:tc>
        <w:tc>
          <w:tcPr>
            <w:tcW w:w="2976" w:type="dxa"/>
          </w:tcPr>
          <w:p w14:paraId="0C2EE3B5" w14:textId="77777777" w:rsidR="00BC2ADA" w:rsidRPr="00B26315" w:rsidRDefault="00BC2ADA" w:rsidP="003344E9">
            <w:pPr>
              <w:pStyle w:val="TableHeading"/>
            </w:pPr>
            <w:r w:rsidRPr="00B26315">
              <w:t>L</w:t>
            </w:r>
            <w:r w:rsidR="003344E9">
              <w:t>eft</w:t>
            </w:r>
            <w:r w:rsidRPr="00B26315">
              <w:t>/R</w:t>
            </w:r>
            <w:r w:rsidR="003344E9">
              <w:t>ight</w:t>
            </w:r>
            <w:r w:rsidRPr="00B26315">
              <w:t xml:space="preserve"> [mm]</w:t>
            </w:r>
          </w:p>
        </w:tc>
        <w:tc>
          <w:tcPr>
            <w:tcW w:w="2835" w:type="dxa"/>
            <w:shd w:val="clear" w:color="auto" w:fill="auto"/>
          </w:tcPr>
          <w:p w14:paraId="0C2EE3B6" w14:textId="77777777" w:rsidR="00BC2ADA" w:rsidRPr="00B26315" w:rsidRDefault="003344E9" w:rsidP="003344E9">
            <w:pPr>
              <w:pStyle w:val="TableHeading"/>
            </w:pPr>
            <w:r>
              <w:t>Top</w:t>
            </w:r>
            <w:r w:rsidR="00BC2ADA" w:rsidRPr="00B26315">
              <w:t>/</w:t>
            </w:r>
            <w:r>
              <w:t>Bottom</w:t>
            </w:r>
            <w:r w:rsidR="00BC2ADA" w:rsidRPr="00B26315">
              <w:t xml:space="preserve"> [mm]</w:t>
            </w:r>
          </w:p>
        </w:tc>
      </w:tr>
      <w:tr w:rsidR="00BC2ADA" w:rsidRPr="00B26315" w14:paraId="0C2EE3BB" w14:textId="77777777" w:rsidTr="00177439">
        <w:tc>
          <w:tcPr>
            <w:tcW w:w="2235" w:type="dxa"/>
          </w:tcPr>
          <w:p w14:paraId="0C2EE3B8" w14:textId="77777777" w:rsidR="00BC2ADA" w:rsidRPr="00B26315" w:rsidRDefault="00BC2ADA" w:rsidP="00787CEC">
            <w:pPr>
              <w:pStyle w:val="TableC"/>
            </w:pPr>
            <w:r w:rsidRPr="00B26315">
              <w:t>A4</w:t>
            </w:r>
          </w:p>
        </w:tc>
        <w:tc>
          <w:tcPr>
            <w:tcW w:w="2976" w:type="dxa"/>
          </w:tcPr>
          <w:p w14:paraId="0C2EE3B9" w14:textId="77777777" w:rsidR="00BC2ADA" w:rsidRPr="00B26315" w:rsidRDefault="00BC2ADA" w:rsidP="00787CEC">
            <w:pPr>
              <w:pStyle w:val="TableC"/>
            </w:pPr>
          </w:p>
        </w:tc>
        <w:tc>
          <w:tcPr>
            <w:tcW w:w="2835" w:type="dxa"/>
          </w:tcPr>
          <w:p w14:paraId="0C2EE3BA" w14:textId="77777777" w:rsidR="00BC2ADA" w:rsidRPr="00B26315" w:rsidRDefault="00BC2ADA" w:rsidP="00787CEC">
            <w:pPr>
              <w:pStyle w:val="TableC"/>
            </w:pPr>
          </w:p>
        </w:tc>
      </w:tr>
      <w:tr w:rsidR="00BC2ADA" w:rsidRPr="00B26315" w14:paraId="0C2EE3BF" w14:textId="77777777" w:rsidTr="00177439">
        <w:tc>
          <w:tcPr>
            <w:tcW w:w="2235" w:type="dxa"/>
          </w:tcPr>
          <w:p w14:paraId="0C2EE3BC" w14:textId="77777777" w:rsidR="00BC2ADA" w:rsidRPr="00B26315" w:rsidRDefault="00BC2ADA" w:rsidP="00787CEC">
            <w:pPr>
              <w:pStyle w:val="TableC"/>
            </w:pPr>
            <w:r w:rsidRPr="00B26315">
              <w:t>A5</w:t>
            </w:r>
          </w:p>
        </w:tc>
        <w:tc>
          <w:tcPr>
            <w:tcW w:w="2976" w:type="dxa"/>
          </w:tcPr>
          <w:p w14:paraId="0C2EE3BD" w14:textId="77777777" w:rsidR="00BC2ADA" w:rsidRPr="00B26315" w:rsidRDefault="00BC2ADA" w:rsidP="00787CEC">
            <w:pPr>
              <w:pStyle w:val="TableC"/>
            </w:pPr>
          </w:p>
        </w:tc>
        <w:tc>
          <w:tcPr>
            <w:tcW w:w="2835" w:type="dxa"/>
          </w:tcPr>
          <w:p w14:paraId="0C2EE3BE" w14:textId="77777777" w:rsidR="00BC2ADA" w:rsidRPr="00B26315" w:rsidRDefault="00BC2ADA" w:rsidP="00787CEC">
            <w:pPr>
              <w:pStyle w:val="TableC"/>
            </w:pPr>
          </w:p>
        </w:tc>
      </w:tr>
    </w:tbl>
    <w:p w14:paraId="0C2EE3C0" w14:textId="77777777" w:rsidR="004A1C9F" w:rsidRPr="00DB4F44" w:rsidRDefault="00DB4F44" w:rsidP="00DB4F44">
      <w:pPr>
        <w:pStyle w:val="Text1"/>
      </w:pPr>
      <w:r>
        <w:t>An equation must read like part of the text. Some or other strange parameter is given by the following expression (note the full stop after the equation to indicate the end of the sentence):</w:t>
      </w:r>
    </w:p>
    <w:p w14:paraId="0C2EE3C1" w14:textId="77777777" w:rsidR="00CE36C8" w:rsidRPr="00B26315" w:rsidRDefault="00000000" w:rsidP="006C1C0F">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0.5</m:t>
            </m:r>
          </m:sup>
        </m:sSup>
      </m:oMath>
      <w:r w:rsidR="00CE36C8">
        <w:t>.</w:t>
      </w:r>
      <w:r w:rsidR="00CE36C8">
        <w:tab/>
        <w:t>(1)</w:t>
      </w:r>
    </w:p>
    <w:p w14:paraId="0C2EE3C2" w14:textId="77777777" w:rsidR="00F9149A" w:rsidRDefault="00AA2827" w:rsidP="00787CEC">
      <w:pPr>
        <w:pStyle w:val="Text1"/>
      </w:pPr>
      <w:r>
        <w:t>In other cases the equation is in the middle of the sentence. Then the paragraph following the equation should start with a small letter. Another strange parameter is given by</w:t>
      </w:r>
    </w:p>
    <w:p w14:paraId="0C2EE3C3" w14:textId="77777777" w:rsidR="00AA2827" w:rsidRPr="00B26315" w:rsidRDefault="00000000" w:rsidP="00AA2827">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0.5</m:t>
            </m:r>
          </m:sup>
        </m:sSup>
      </m:oMath>
      <w:r w:rsidR="00AA2827">
        <w:t>,</w:t>
      </w:r>
      <w:r w:rsidR="00AA2827">
        <w:tab/>
        <w:t>(2</w:t>
      </w:r>
      <w:r w:rsidR="00AA2827" w:rsidRPr="00B26315">
        <w:t>)</w:t>
      </w:r>
    </w:p>
    <w:p w14:paraId="0C2EE3C4" w14:textId="77777777" w:rsidR="00AA2827" w:rsidRDefault="00AA2827" w:rsidP="00787CEC">
      <w:pPr>
        <w:pStyle w:val="Text1"/>
      </w:pPr>
      <w:r>
        <w:t xml:space="preserve">where </w:t>
      </w:r>
      <w:r>
        <w:rPr>
          <w:i/>
        </w:rPr>
        <w:t>y</w:t>
      </w:r>
      <w:r>
        <w:t xml:space="preserve"> represents a physical property.</w:t>
      </w:r>
    </w:p>
    <w:p w14:paraId="0C2EE3C5" w14:textId="77777777" w:rsidR="00AA2827" w:rsidRDefault="00AA2827" w:rsidP="00787CEC">
      <w:pPr>
        <w:pStyle w:val="Text1"/>
      </w:pPr>
      <w:r>
        <w:t>Symbols that represent values of properties should be printed in italics, but SI units and names of functions (e.g. sin, cos and tan) must not be printed in italics. There must be a hard space between a number and its unit, e.g. 120 km. This type of space can be created using "</w:t>
      </w:r>
      <w:proofErr w:type="spellStart"/>
      <w:r>
        <w:t>Crtl</w:t>
      </w:r>
      <w:proofErr w:type="spellEnd"/>
      <w:r>
        <w:t>-Shift-Spacebar".</w:t>
      </w:r>
    </w:p>
    <w:p w14:paraId="0C2EE3C6" w14:textId="77777777" w:rsidR="007661D9" w:rsidRPr="00AA2827" w:rsidRDefault="007661D9" w:rsidP="00787CEC">
      <w:pPr>
        <w:pStyle w:val="Text1"/>
      </w:pPr>
      <w:r>
        <w:t>Create sketches and diagrams in PowerPoint or Visio. Then copy the figure and select "Paste special" to insert it as "Picture (enhanced metafile)". The paragraph containing the figure should use the "Figure" style.</w:t>
      </w:r>
      <w:r w:rsidR="00945B3A">
        <w:t xml:space="preserve"> If you type "Enter" in the "Figure" style, the next style is automatically "Caption".</w:t>
      </w:r>
    </w:p>
    <w:p w14:paraId="0C2EE3C7" w14:textId="77777777" w:rsidR="00860DAB" w:rsidRPr="00B26315" w:rsidRDefault="00DA231F" w:rsidP="00997EE5">
      <w:pPr>
        <w:pStyle w:val="Figure"/>
        <w:spacing w:before="480"/>
      </w:pPr>
      <w:r>
        <w:rPr>
          <w:noProof/>
          <w:lang w:eastAsia="en-ZA"/>
        </w:rPr>
        <w:lastRenderedPageBreak/>
        <w:drawing>
          <wp:inline distT="0" distB="0" distL="0" distR="0" wp14:anchorId="0C2EE3D5" wp14:editId="0C2EE3D6">
            <wp:extent cx="4162425" cy="3124200"/>
            <wp:effectExtent l="0" t="0" r="9525" b="0"/>
            <wp:docPr id="4" name="Picture 1" descr="Water l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il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3124200"/>
                    </a:xfrm>
                    <a:prstGeom prst="rect">
                      <a:avLst/>
                    </a:prstGeom>
                    <a:noFill/>
                    <a:ln>
                      <a:noFill/>
                    </a:ln>
                  </pic:spPr>
                </pic:pic>
              </a:graphicData>
            </a:graphic>
          </wp:inline>
        </w:drawing>
      </w:r>
    </w:p>
    <w:p w14:paraId="0C2EE3C8" w14:textId="77777777" w:rsidR="00C10A3F" w:rsidRPr="00B26315" w:rsidRDefault="00C93397" w:rsidP="00C93397">
      <w:pPr>
        <w:pStyle w:val="Caption"/>
      </w:pPr>
      <w:bookmarkStart w:id="26" w:name="_Toc403660384"/>
      <w:r>
        <w:t xml:space="preserve">Figure </w:t>
      </w:r>
      <w:fldSimple w:instr=" SEQ Figure \* ARABIC ">
        <w:r>
          <w:rPr>
            <w:noProof/>
          </w:rPr>
          <w:t>1</w:t>
        </w:r>
      </w:fldSimple>
      <w:r>
        <w:t>: Water plants</w:t>
      </w:r>
      <w:bookmarkEnd w:id="26"/>
    </w:p>
    <w:p w14:paraId="0C2EE3C9" w14:textId="77777777" w:rsidR="00F9149A" w:rsidRPr="00B26315" w:rsidRDefault="00C93397" w:rsidP="00E27F0B">
      <w:pPr>
        <w:pStyle w:val="Heading1"/>
      </w:pPr>
      <w:bookmarkStart w:id="27" w:name="_Toc70342963"/>
      <w:r>
        <w:lastRenderedPageBreak/>
        <w:t>Conclusions</w:t>
      </w:r>
      <w:bookmarkEnd w:id="27"/>
    </w:p>
    <w:p w14:paraId="0C2EE3CA" w14:textId="77777777" w:rsidR="00F9149A" w:rsidRPr="00B26315" w:rsidRDefault="00F9149A" w:rsidP="00787CEC">
      <w:pPr>
        <w:pStyle w:val="Text1"/>
      </w:pPr>
      <w:r w:rsidRPr="00B26315">
        <w:t>H</w:t>
      </w:r>
    </w:p>
    <w:p w14:paraId="0C2EE3CB" w14:textId="77777777" w:rsidR="00F9149A" w:rsidRPr="00B26315" w:rsidRDefault="00C93397" w:rsidP="00E27F0B">
      <w:pPr>
        <w:pStyle w:val="Heading1"/>
      </w:pPr>
      <w:bookmarkStart w:id="28" w:name="_Toc70342964"/>
      <w:r>
        <w:lastRenderedPageBreak/>
        <w:t>References</w:t>
      </w:r>
      <w:bookmarkEnd w:id="28"/>
    </w:p>
    <w:p w14:paraId="0C2EE3CC" w14:textId="77777777" w:rsidR="00F9149A" w:rsidRPr="00B26315" w:rsidRDefault="001377FE">
      <w:pPr>
        <w:pStyle w:val="References"/>
      </w:pPr>
      <w:proofErr w:type="spellStart"/>
      <w:r>
        <w:t>Pompies</w:t>
      </w:r>
      <w:proofErr w:type="spellEnd"/>
      <w:r>
        <w:t>, P</w:t>
      </w:r>
      <w:r w:rsidR="00F9149A" w:rsidRPr="00B26315">
        <w:t>, 1</w:t>
      </w:r>
      <w:r>
        <w:t>652</w:t>
      </w:r>
      <w:r w:rsidR="00F9149A" w:rsidRPr="00B26315">
        <w:t xml:space="preserve">, </w:t>
      </w:r>
      <w:r>
        <w:rPr>
          <w:i/>
          <w:iCs/>
        </w:rPr>
        <w:t xml:space="preserve">My experiences on the </w:t>
      </w:r>
      <w:proofErr w:type="spellStart"/>
      <w:r>
        <w:rPr>
          <w:i/>
          <w:iCs/>
        </w:rPr>
        <w:t>Drommedaris</w:t>
      </w:r>
      <w:proofErr w:type="spellEnd"/>
      <w:r w:rsidR="00F9149A" w:rsidRPr="00B26315">
        <w:t xml:space="preserve">, </w:t>
      </w:r>
      <w:r>
        <w:t>1st</w:t>
      </w:r>
      <w:r w:rsidR="00F9149A" w:rsidRPr="00B26315">
        <w:t xml:space="preserve"> </w:t>
      </w:r>
      <w:r>
        <w:t>e</w:t>
      </w:r>
      <w:r w:rsidR="00C93397">
        <w:t>d</w:t>
      </w:r>
      <w:r w:rsidR="00F9149A" w:rsidRPr="00B26315">
        <w:t xml:space="preserve">, </w:t>
      </w:r>
      <w:r>
        <w:t xml:space="preserve">Van </w:t>
      </w:r>
      <w:proofErr w:type="spellStart"/>
      <w:r>
        <w:t>Riebeeck</w:t>
      </w:r>
      <w:proofErr w:type="spellEnd"/>
      <w:r>
        <w:t xml:space="preserve"> Publishers</w:t>
      </w:r>
      <w:r w:rsidR="00F9149A" w:rsidRPr="00B26315">
        <w:t xml:space="preserve">, </w:t>
      </w:r>
      <w:r>
        <w:t>Cape Town</w:t>
      </w:r>
      <w:r w:rsidR="00F9149A" w:rsidRPr="00B26315">
        <w:t>.</w:t>
      </w:r>
    </w:p>
    <w:p w14:paraId="0C2EE3CD" w14:textId="77777777" w:rsidR="00F9149A" w:rsidRPr="00B26315" w:rsidRDefault="00F914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4"/>
        </w:rPr>
      </w:pPr>
    </w:p>
    <w:p w14:paraId="0C2EE3CE" w14:textId="77777777" w:rsidR="00F9149A" w:rsidRPr="00B26315" w:rsidRDefault="00781F77" w:rsidP="00E27F0B">
      <w:pPr>
        <w:pStyle w:val="Heading7"/>
      </w:pPr>
      <w:bookmarkStart w:id="29" w:name="_Toc160980278"/>
      <w:bookmarkStart w:id="30" w:name="_Toc269981202"/>
      <w:r w:rsidRPr="00B26315">
        <w:lastRenderedPageBreak/>
        <w:tab/>
      </w:r>
      <w:bookmarkStart w:id="31" w:name="_Toc70342965"/>
      <w:bookmarkEnd w:id="29"/>
      <w:bookmarkEnd w:id="30"/>
      <w:r w:rsidR="007B40CF">
        <w:t>Heading for this appendix</w:t>
      </w:r>
      <w:bookmarkEnd w:id="31"/>
    </w:p>
    <w:p w14:paraId="0C2EE3CF" w14:textId="77777777" w:rsidR="00F9149A" w:rsidRPr="00B26315" w:rsidRDefault="00F9149A" w:rsidP="00254D69">
      <w:pPr>
        <w:pStyle w:val="Heading8"/>
      </w:pPr>
      <w:bookmarkStart w:id="32" w:name="_Toc160980279"/>
      <w:bookmarkStart w:id="33" w:name="_Toc269981203"/>
      <w:bookmarkStart w:id="34" w:name="_Toc403653356"/>
      <w:proofErr w:type="spellStart"/>
      <w:r w:rsidRPr="00B26315">
        <w:t>B</w:t>
      </w:r>
      <w:bookmarkEnd w:id="32"/>
      <w:r w:rsidR="00C2347D" w:rsidRPr="00B26315">
        <w:t>la</w:t>
      </w:r>
      <w:proofErr w:type="spellEnd"/>
      <w:r w:rsidR="00C2347D" w:rsidRPr="00B26315">
        <w:t xml:space="preserve"> </w:t>
      </w:r>
      <w:proofErr w:type="spellStart"/>
      <w:r w:rsidR="00C2347D" w:rsidRPr="00B26315">
        <w:t>bla</w:t>
      </w:r>
      <w:bookmarkEnd w:id="33"/>
      <w:bookmarkEnd w:id="34"/>
      <w:proofErr w:type="spellEnd"/>
    </w:p>
    <w:p w14:paraId="0C2EE3D0" w14:textId="77777777" w:rsidR="00F9149A" w:rsidRDefault="004B0164" w:rsidP="00787CEC">
      <w:pPr>
        <w:pStyle w:val="Text1"/>
      </w:pPr>
      <w:r>
        <w:t>Note that for appendix headings use styles "Heading 7" and "Heading 8".</w:t>
      </w:r>
    </w:p>
    <w:p w14:paraId="0C2EE3D1" w14:textId="77777777" w:rsidR="007B40CF" w:rsidRPr="00B26315" w:rsidRDefault="007B40CF" w:rsidP="00787CEC">
      <w:pPr>
        <w:pStyle w:val="Text1"/>
      </w:pPr>
      <w:r>
        <w:t>Note that all headings must have a title, just as a chapter has a heading</w:t>
      </w:r>
    </w:p>
    <w:p w14:paraId="0C2EE3D2" w14:textId="77777777" w:rsidR="00E26997" w:rsidRPr="00B26315" w:rsidRDefault="005F3388" w:rsidP="00E27F0B">
      <w:pPr>
        <w:pStyle w:val="Heading7"/>
      </w:pPr>
      <w:r w:rsidRPr="00B26315">
        <w:lastRenderedPageBreak/>
        <w:tab/>
      </w:r>
      <w:bookmarkStart w:id="35" w:name="_Toc70342966"/>
      <w:proofErr w:type="spellStart"/>
      <w:r w:rsidRPr="00B26315">
        <w:t>BlaBlaBla</w:t>
      </w:r>
      <w:bookmarkEnd w:id="35"/>
      <w:proofErr w:type="spellEnd"/>
    </w:p>
    <w:p w14:paraId="0C2EE3D3" w14:textId="77777777" w:rsidR="00C237E0" w:rsidRPr="00B26315" w:rsidRDefault="00C237E0" w:rsidP="00254D69">
      <w:pPr>
        <w:pStyle w:val="Heading8"/>
      </w:pPr>
      <w:proofErr w:type="spellStart"/>
      <w:r w:rsidRPr="00B26315">
        <w:t>SDCc</w:t>
      </w:r>
      <w:proofErr w:type="spellEnd"/>
    </w:p>
    <w:p w14:paraId="0C2EE3D4" w14:textId="77777777" w:rsidR="004A772F" w:rsidRPr="00B26315" w:rsidRDefault="00C237E0" w:rsidP="00787CEC">
      <w:pPr>
        <w:pStyle w:val="Text1"/>
      </w:pPr>
      <w:proofErr w:type="spellStart"/>
      <w:r w:rsidRPr="00B26315">
        <w:t>Dasqw</w:t>
      </w:r>
      <w:proofErr w:type="spellEnd"/>
    </w:p>
    <w:sectPr w:rsidR="004A772F" w:rsidRPr="00B26315" w:rsidSect="005E709D">
      <w:footerReference w:type="default" r:id="rId20"/>
      <w:endnotePr>
        <w:numStart w:val="6"/>
      </w:endnotePr>
      <w:pgSz w:w="11907" w:h="16840" w:code="9"/>
      <w:pgMar w:top="1474" w:right="1985" w:bottom="2495" w:left="1985"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18D0" w14:textId="77777777" w:rsidR="00BF2A25" w:rsidRDefault="00BF2A25">
      <w:r>
        <w:separator/>
      </w:r>
    </w:p>
  </w:endnote>
  <w:endnote w:type="continuationSeparator" w:id="0">
    <w:p w14:paraId="002EAAC2" w14:textId="77777777" w:rsidR="00BF2A25" w:rsidRDefault="00BF2A25">
      <w:r>
        <w:continuationSeparator/>
      </w:r>
    </w:p>
  </w:endnote>
  <w:endnote w:type="continuationNotice" w:id="1">
    <w:p w14:paraId="1906C13C" w14:textId="77777777" w:rsidR="00BF2A25" w:rsidRDefault="00BF2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D" w14:textId="77777777" w:rsidR="008E39F0" w:rsidRDefault="008E3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0C2EE3DE" w14:textId="77777777" w:rsidR="008E39F0" w:rsidRDefault="008E3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BB71" w14:textId="77777777" w:rsidR="008406EE" w:rsidRDefault="00840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1" w14:textId="77777777" w:rsidR="007B40CF" w:rsidRDefault="007B40CF" w:rsidP="007B40CF">
    <w:pPr>
      <w:pStyle w:val="Footer"/>
      <w:jc w:val="center"/>
      <w:rPr>
        <w:color w:val="70706E"/>
        <w:sz w:val="16"/>
        <w:szCs w:val="16"/>
      </w:rPr>
    </w:pPr>
  </w:p>
  <w:p w14:paraId="0C2EE3E2" w14:textId="31AB1115" w:rsidR="007B40CF" w:rsidRDefault="007B40CF" w:rsidP="007B40CF">
    <w:pPr>
      <w:pStyle w:val="Footer"/>
      <w:jc w:val="center"/>
      <w:rPr>
        <w:color w:val="70706E"/>
        <w:sz w:val="16"/>
        <w:szCs w:val="16"/>
      </w:rPr>
    </w:pPr>
    <w:r>
      <w:rPr>
        <w:noProof/>
        <w:color w:val="70706E"/>
        <w:sz w:val="16"/>
        <w:szCs w:val="16"/>
        <w:lang w:eastAsia="en-ZA"/>
      </w:rPr>
      <w:drawing>
        <wp:anchor distT="0" distB="0" distL="114300" distR="114300" simplePos="0" relativeHeight="251659264" behindDoc="1" locked="0" layoutInCell="1" allowOverlap="1" wp14:anchorId="0C2EE3ED" wp14:editId="0C2EE3EE">
          <wp:simplePos x="0" y="0"/>
          <wp:positionH relativeFrom="margin">
            <wp:posOffset>1500505</wp:posOffset>
          </wp:positionH>
          <wp:positionV relativeFrom="page">
            <wp:posOffset>9571990</wp:posOffset>
          </wp:positionV>
          <wp:extent cx="2087880" cy="1003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cstate="print">
                    <a:extLst>
                      <a:ext uri="{28A0092B-C50C-407E-A947-70E740481C1C}">
                        <a14:useLocalDpi xmlns:a14="http://schemas.microsoft.com/office/drawing/2010/main"/>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p>
  <w:p w14:paraId="0C2EE3E3" w14:textId="77777777" w:rsidR="007B40CF" w:rsidRDefault="007B40CF" w:rsidP="007B40CF">
    <w:pPr>
      <w:pStyle w:val="Footer"/>
      <w:jc w:val="center"/>
      <w:rPr>
        <w:color w:val="70706E"/>
        <w:sz w:val="16"/>
        <w:szCs w:val="16"/>
      </w:rPr>
    </w:pPr>
  </w:p>
  <w:p w14:paraId="0C2EE3E4" w14:textId="77777777" w:rsidR="007B40CF" w:rsidRDefault="007B40CF" w:rsidP="007B40CF">
    <w:pPr>
      <w:pStyle w:val="Footer"/>
      <w:jc w:val="center"/>
      <w:rPr>
        <w:color w:val="70706E"/>
        <w:sz w:val="16"/>
        <w:szCs w:val="16"/>
      </w:rPr>
    </w:pPr>
    <w:r>
      <w:rPr>
        <w:color w:val="70706E"/>
        <w:sz w:val="16"/>
        <w:szCs w:val="16"/>
      </w:rPr>
      <w:t xml:space="preserve">Department of Mechanical and Mechatronic Engineering </w:t>
    </w:r>
  </w:p>
  <w:p w14:paraId="0C2EE3E5" w14:textId="77777777" w:rsidR="007B40CF" w:rsidRPr="00EB1460" w:rsidRDefault="007B40CF" w:rsidP="007B40CF">
    <w:pPr>
      <w:pStyle w:val="Footer"/>
      <w:jc w:val="center"/>
      <w:rPr>
        <w:color w:val="70706E"/>
        <w:sz w:val="16"/>
        <w:szCs w:val="16"/>
      </w:rPr>
    </w:pPr>
    <w:proofErr w:type="spellStart"/>
    <w:r>
      <w:rPr>
        <w:color w:val="70706E"/>
        <w:sz w:val="16"/>
        <w:szCs w:val="16"/>
      </w:rPr>
      <w:t>Departement</w:t>
    </w:r>
    <w:proofErr w:type="spellEnd"/>
    <w:r>
      <w:rPr>
        <w:color w:val="70706E"/>
        <w:sz w:val="16"/>
        <w:szCs w:val="16"/>
      </w:rPr>
      <w:t xml:space="preserve"> </w:t>
    </w:r>
    <w:proofErr w:type="spellStart"/>
    <w:r>
      <w:rPr>
        <w:color w:val="70706E"/>
        <w:sz w:val="16"/>
        <w:szCs w:val="16"/>
      </w:rPr>
      <w:t>Meganiese</w:t>
    </w:r>
    <w:proofErr w:type="spellEnd"/>
    <w:r>
      <w:rPr>
        <w:color w:val="70706E"/>
        <w:sz w:val="16"/>
        <w:szCs w:val="16"/>
      </w:rPr>
      <w:t xml:space="preserve"> </w:t>
    </w:r>
    <w:proofErr w:type="spellStart"/>
    <w:r>
      <w:rPr>
        <w:color w:val="70706E"/>
        <w:sz w:val="16"/>
        <w:szCs w:val="16"/>
      </w:rPr>
      <w:t>en</w:t>
    </w:r>
    <w:proofErr w:type="spellEnd"/>
    <w:r>
      <w:rPr>
        <w:color w:val="70706E"/>
        <w:sz w:val="16"/>
        <w:szCs w:val="16"/>
      </w:rPr>
      <w:t xml:space="preserve"> </w:t>
    </w:r>
    <w:proofErr w:type="spellStart"/>
    <w:r>
      <w:rPr>
        <w:color w:val="70706E"/>
        <w:sz w:val="16"/>
        <w:szCs w:val="16"/>
      </w:rPr>
      <w:t>Megatroniese</w:t>
    </w:r>
    <w:proofErr w:type="spellEnd"/>
    <w:r>
      <w:rPr>
        <w:color w:val="70706E"/>
        <w:sz w:val="16"/>
        <w:szCs w:val="16"/>
      </w:rPr>
      <w:t xml:space="preserve"> </w:t>
    </w:r>
    <w:proofErr w:type="spellStart"/>
    <w:r>
      <w:rPr>
        <w:color w:val="70706E"/>
        <w:sz w:val="16"/>
        <w:szCs w:val="16"/>
      </w:rPr>
      <w:t>Ingenieurswese</w:t>
    </w:r>
    <w:proofErr w:type="spellEnd"/>
  </w:p>
  <w:p w14:paraId="0C2EE3E6" w14:textId="77777777" w:rsidR="007B40CF" w:rsidRPr="00EB1460" w:rsidRDefault="007B40CF" w:rsidP="007B40CF">
    <w:pPr>
      <w:pStyle w:val="Footer"/>
      <w:jc w:val="center"/>
      <w:rPr>
        <w:color w:val="70706E"/>
        <w:sz w:val="16"/>
        <w:szCs w:val="16"/>
      </w:rPr>
    </w:pPr>
    <w:proofErr w:type="spellStart"/>
    <w:r w:rsidRPr="00EB1460">
      <w:rPr>
        <w:color w:val="70706E"/>
        <w:sz w:val="16"/>
        <w:szCs w:val="16"/>
      </w:rPr>
      <w:t>Privaat</w:t>
    </w:r>
    <w:proofErr w:type="spellEnd"/>
    <w:r w:rsidRPr="00EB1460">
      <w:rPr>
        <w:color w:val="70706E"/>
        <w:sz w:val="16"/>
        <w:szCs w:val="16"/>
      </w:rPr>
      <w:t xml:space="preserve"> </w:t>
    </w:r>
    <w:proofErr w:type="spellStart"/>
    <w:r w:rsidRPr="00EB1460">
      <w:rPr>
        <w:color w:val="70706E"/>
        <w:sz w:val="16"/>
        <w:szCs w:val="16"/>
      </w:rPr>
      <w:t>Sak</w:t>
    </w:r>
    <w:proofErr w:type="spellEnd"/>
    <w:r w:rsidRPr="00EB1460">
      <w:rPr>
        <w:color w:val="70706E"/>
        <w:sz w:val="16"/>
        <w:szCs w:val="16"/>
      </w:rPr>
      <w:t xml:space="preserve"> X1, Private Bag X1, </w:t>
    </w:r>
    <w:proofErr w:type="spellStart"/>
    <w:r w:rsidRPr="00EB1460">
      <w:rPr>
        <w:color w:val="70706E"/>
        <w:sz w:val="16"/>
        <w:szCs w:val="16"/>
      </w:rPr>
      <w:t>Matieland</w:t>
    </w:r>
    <w:proofErr w:type="spellEnd"/>
    <w:r w:rsidRPr="00EB1460">
      <w:rPr>
        <w:color w:val="70706E"/>
        <w:sz w:val="16"/>
        <w:szCs w:val="16"/>
      </w:rPr>
      <w:t>, 7602</w:t>
    </w:r>
  </w:p>
  <w:p w14:paraId="0C2EE3E7" w14:textId="77777777" w:rsidR="008E39F0" w:rsidRPr="00534551" w:rsidRDefault="007B40CF" w:rsidP="007B40CF">
    <w:pPr>
      <w:pStyle w:val="Footer"/>
      <w:tabs>
        <w:tab w:val="left" w:pos="3828"/>
        <w:tab w:val="left" w:pos="6663"/>
      </w:tabs>
      <w:spacing w:before="40" w:after="40"/>
      <w:jc w:val="center"/>
      <w:rPr>
        <w:rFonts w:ascii="Gill Sans MT" w:hAnsi="Gill Sans MT"/>
        <w:color w:val="808080"/>
        <w:sz w:val="16"/>
        <w:szCs w:val="16"/>
      </w:rPr>
    </w:pPr>
    <w:r w:rsidRPr="00EB1460">
      <w:rPr>
        <w:color w:val="70706E"/>
        <w:sz w:val="16"/>
        <w:szCs w:val="16"/>
      </w:rPr>
      <w:t xml:space="preserve">Tel: +27 21 808 </w:t>
    </w:r>
    <w:r>
      <w:rPr>
        <w:color w:val="70706E"/>
        <w:sz w:val="16"/>
        <w:szCs w:val="16"/>
      </w:rPr>
      <w:t>4204</w:t>
    </w:r>
    <w:r w:rsidRPr="00EB1460">
      <w:rPr>
        <w:color w:val="70706E"/>
        <w:sz w:val="16"/>
        <w:szCs w:val="16"/>
      </w:rPr>
      <w:t xml:space="preserve"> | www.</w:t>
    </w:r>
    <w:r>
      <w:rPr>
        <w:color w:val="70706E"/>
        <w:sz w:val="16"/>
        <w:szCs w:val="16"/>
      </w:rPr>
      <w:t>eng.</w:t>
    </w:r>
    <w:r w:rsidRPr="00EB1460">
      <w:rPr>
        <w:color w:val="70706E"/>
        <w:sz w:val="16"/>
        <w:szCs w:val="16"/>
      </w:rPr>
      <w:t>sun.ac.za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9"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A"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A651" w14:textId="77777777" w:rsidR="00BF2A25" w:rsidRDefault="00BF2A25">
      <w:r>
        <w:separator/>
      </w:r>
    </w:p>
  </w:footnote>
  <w:footnote w:type="continuationSeparator" w:id="0">
    <w:p w14:paraId="079D521A" w14:textId="77777777" w:rsidR="00BF2A25" w:rsidRDefault="00BF2A25">
      <w:r>
        <w:continuationSeparator/>
      </w:r>
    </w:p>
  </w:footnote>
  <w:footnote w:type="continuationNotice" w:id="1">
    <w:p w14:paraId="35A5C019" w14:textId="77777777" w:rsidR="00BF2A25" w:rsidRDefault="00BF2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A8C4" w14:textId="77777777" w:rsidR="008406EE" w:rsidRDefault="00840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0C4F8" w14:textId="77777777" w:rsidR="008406EE" w:rsidRDefault="008406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F" w14:textId="3DEEA05E" w:rsidR="008E39F0" w:rsidRDefault="008406EE" w:rsidP="008E39F0">
    <w:pPr>
      <w:pStyle w:val="Header"/>
      <w:jc w:val="center"/>
    </w:pPr>
    <w:r>
      <w:rPr>
        <w:noProof/>
      </w:rPr>
      <w:drawing>
        <wp:inline distT="0" distB="0" distL="0" distR="0" wp14:anchorId="095111D5" wp14:editId="78F7E143">
          <wp:extent cx="2439025" cy="12510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9576" cy="1261552"/>
                  </a:xfrm>
                  <a:prstGeom prst="rect">
                    <a:avLst/>
                  </a:prstGeom>
                  <a:noFill/>
                  <a:ln>
                    <a:noFill/>
                  </a:ln>
                </pic:spPr>
              </pic:pic>
            </a:graphicData>
          </a:graphic>
        </wp:inline>
      </w:drawing>
    </w:r>
  </w:p>
  <w:p w14:paraId="0C2EE3E0" w14:textId="77777777" w:rsidR="008E39F0" w:rsidRDefault="008E39F0" w:rsidP="008E39F0">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8" w14:textId="77777777" w:rsidR="008E39F0" w:rsidRDefault="008E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B5307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2552"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7C24E9"/>
    <w:multiLevelType w:val="hybridMultilevel"/>
    <w:tmpl w:val="333A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2401495">
    <w:abstractNumId w:val="16"/>
  </w:num>
  <w:num w:numId="2" w16cid:durableId="1062484035">
    <w:abstractNumId w:val="14"/>
  </w:num>
  <w:num w:numId="3" w16cid:durableId="1451587250">
    <w:abstractNumId w:val="9"/>
  </w:num>
  <w:num w:numId="4" w16cid:durableId="2093240680">
    <w:abstractNumId w:val="7"/>
  </w:num>
  <w:num w:numId="5" w16cid:durableId="1030885123">
    <w:abstractNumId w:val="6"/>
  </w:num>
  <w:num w:numId="6" w16cid:durableId="404763796">
    <w:abstractNumId w:val="5"/>
  </w:num>
  <w:num w:numId="7" w16cid:durableId="1134981349">
    <w:abstractNumId w:val="4"/>
  </w:num>
  <w:num w:numId="8" w16cid:durableId="429786989">
    <w:abstractNumId w:val="8"/>
  </w:num>
  <w:num w:numId="9" w16cid:durableId="461579837">
    <w:abstractNumId w:val="3"/>
  </w:num>
  <w:num w:numId="10" w16cid:durableId="359168567">
    <w:abstractNumId w:val="2"/>
  </w:num>
  <w:num w:numId="11" w16cid:durableId="761409981">
    <w:abstractNumId w:val="1"/>
  </w:num>
  <w:num w:numId="12" w16cid:durableId="33620310">
    <w:abstractNumId w:val="0"/>
  </w:num>
  <w:num w:numId="13" w16cid:durableId="162598217">
    <w:abstractNumId w:val="12"/>
  </w:num>
  <w:num w:numId="14" w16cid:durableId="1634678613">
    <w:abstractNumId w:val="10"/>
    <w:lvlOverride w:ilvl="0">
      <w:lvl w:ilvl="0">
        <w:numFmt w:val="bullet"/>
        <w:lvlText w:val="•"/>
        <w:legacy w:legacy="1" w:legacySpace="0" w:legacyIndent="0"/>
        <w:lvlJc w:val="left"/>
        <w:rPr>
          <w:rFonts w:ascii="Comic Sans MS" w:hAnsi="Comic Sans MS" w:hint="default"/>
          <w:sz w:val="38"/>
        </w:rPr>
      </w:lvl>
    </w:lvlOverride>
  </w:num>
  <w:num w:numId="15" w16cid:durableId="46223070">
    <w:abstractNumId w:val="10"/>
    <w:lvlOverride w:ilvl="0">
      <w:lvl w:ilvl="0">
        <w:numFmt w:val="bullet"/>
        <w:lvlText w:val=""/>
        <w:legacy w:legacy="1" w:legacySpace="0" w:legacyIndent="0"/>
        <w:lvlJc w:val="left"/>
        <w:rPr>
          <w:rFonts w:ascii="Symbol" w:hAnsi="Symbol" w:hint="default"/>
          <w:sz w:val="14"/>
        </w:rPr>
      </w:lvl>
    </w:lvlOverride>
  </w:num>
  <w:num w:numId="16" w16cid:durableId="391317327">
    <w:abstractNumId w:val="10"/>
    <w:lvlOverride w:ilvl="0">
      <w:lvl w:ilvl="0">
        <w:numFmt w:val="bullet"/>
        <w:lvlText w:val="•"/>
        <w:legacy w:legacy="1" w:legacySpace="0" w:legacyIndent="0"/>
        <w:lvlJc w:val="left"/>
        <w:rPr>
          <w:rFonts w:ascii="Comic Sans MS" w:hAnsi="Comic Sans MS" w:hint="default"/>
          <w:sz w:val="20"/>
        </w:rPr>
      </w:lvl>
    </w:lvlOverride>
  </w:num>
  <w:num w:numId="17" w16cid:durableId="1387340125">
    <w:abstractNumId w:val="10"/>
    <w:lvlOverride w:ilvl="0">
      <w:lvl w:ilvl="0">
        <w:numFmt w:val="bullet"/>
        <w:lvlText w:val="–"/>
        <w:legacy w:legacy="1" w:legacySpace="0" w:legacyIndent="0"/>
        <w:lvlJc w:val="left"/>
        <w:rPr>
          <w:rFonts w:ascii="Comic Sans MS" w:hAnsi="Comic Sans MS" w:hint="default"/>
          <w:sz w:val="20"/>
        </w:rPr>
      </w:lvl>
    </w:lvlOverride>
  </w:num>
  <w:num w:numId="18" w16cid:durableId="1939828143">
    <w:abstractNumId w:val="13"/>
  </w:num>
  <w:num w:numId="19" w16cid:durableId="1423378171">
    <w:abstractNumId w:val="17"/>
  </w:num>
  <w:num w:numId="20" w16cid:durableId="971061464">
    <w:abstractNumId w:val="20"/>
  </w:num>
  <w:num w:numId="21" w16cid:durableId="987785588">
    <w:abstractNumId w:val="23"/>
  </w:num>
  <w:num w:numId="22" w16cid:durableId="344095104">
    <w:abstractNumId w:val="24"/>
  </w:num>
  <w:num w:numId="23" w16cid:durableId="1235160967">
    <w:abstractNumId w:val="15"/>
  </w:num>
  <w:num w:numId="24" w16cid:durableId="632753356">
    <w:abstractNumId w:val="18"/>
  </w:num>
  <w:num w:numId="25" w16cid:durableId="1628006651">
    <w:abstractNumId w:val="19"/>
  </w:num>
  <w:num w:numId="26" w16cid:durableId="167549470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5198759">
    <w:abstractNumId w:val="11"/>
  </w:num>
  <w:num w:numId="28" w16cid:durableId="1927956341">
    <w:abstractNumId w:val="19"/>
  </w:num>
  <w:num w:numId="29" w16cid:durableId="3047453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69121819">
    <w:abstractNumId w:val="19"/>
  </w:num>
  <w:num w:numId="31" w16cid:durableId="1557625035">
    <w:abstractNumId w:val="19"/>
  </w:num>
  <w:num w:numId="32" w16cid:durableId="1581058980">
    <w:abstractNumId w:val="21"/>
  </w:num>
  <w:num w:numId="33" w16cid:durableId="5132332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A"/>
    <w:rsid w:val="000123BF"/>
    <w:rsid w:val="0002386F"/>
    <w:rsid w:val="00023E5F"/>
    <w:rsid w:val="000307D6"/>
    <w:rsid w:val="00035F89"/>
    <w:rsid w:val="00036091"/>
    <w:rsid w:val="00052289"/>
    <w:rsid w:val="00094368"/>
    <w:rsid w:val="001027E1"/>
    <w:rsid w:val="00104243"/>
    <w:rsid w:val="001139EF"/>
    <w:rsid w:val="00132E6E"/>
    <w:rsid w:val="00135DEE"/>
    <w:rsid w:val="001377FE"/>
    <w:rsid w:val="00177439"/>
    <w:rsid w:val="00195A9A"/>
    <w:rsid w:val="00196C3D"/>
    <w:rsid w:val="001B12BF"/>
    <w:rsid w:val="001B3C76"/>
    <w:rsid w:val="001E2415"/>
    <w:rsid w:val="001F61DD"/>
    <w:rsid w:val="00202CEF"/>
    <w:rsid w:val="00204145"/>
    <w:rsid w:val="00254D69"/>
    <w:rsid w:val="00256E01"/>
    <w:rsid w:val="0025778B"/>
    <w:rsid w:val="0026565D"/>
    <w:rsid w:val="00282398"/>
    <w:rsid w:val="00286151"/>
    <w:rsid w:val="002C42EE"/>
    <w:rsid w:val="002D27EE"/>
    <w:rsid w:val="002F22AD"/>
    <w:rsid w:val="003013B5"/>
    <w:rsid w:val="00301AA1"/>
    <w:rsid w:val="00303AC5"/>
    <w:rsid w:val="00313CB4"/>
    <w:rsid w:val="00333AAA"/>
    <w:rsid w:val="003344E9"/>
    <w:rsid w:val="003548B9"/>
    <w:rsid w:val="00356C07"/>
    <w:rsid w:val="00371A39"/>
    <w:rsid w:val="00387BCE"/>
    <w:rsid w:val="003A59E3"/>
    <w:rsid w:val="003C1FB9"/>
    <w:rsid w:val="003D521E"/>
    <w:rsid w:val="003D5D7A"/>
    <w:rsid w:val="003D6724"/>
    <w:rsid w:val="003E57B8"/>
    <w:rsid w:val="003F3A3D"/>
    <w:rsid w:val="004141CE"/>
    <w:rsid w:val="004316A4"/>
    <w:rsid w:val="00435990"/>
    <w:rsid w:val="00453CF2"/>
    <w:rsid w:val="00491AC9"/>
    <w:rsid w:val="004A1C9F"/>
    <w:rsid w:val="004A772F"/>
    <w:rsid w:val="004B0164"/>
    <w:rsid w:val="004C53A0"/>
    <w:rsid w:val="004D4233"/>
    <w:rsid w:val="004F3D8D"/>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90F23"/>
    <w:rsid w:val="005A12CA"/>
    <w:rsid w:val="005B3E1F"/>
    <w:rsid w:val="005B6C19"/>
    <w:rsid w:val="005E709D"/>
    <w:rsid w:val="005F2C83"/>
    <w:rsid w:val="005F3388"/>
    <w:rsid w:val="0060615D"/>
    <w:rsid w:val="006139E2"/>
    <w:rsid w:val="00625441"/>
    <w:rsid w:val="0063518A"/>
    <w:rsid w:val="006665F4"/>
    <w:rsid w:val="00670C22"/>
    <w:rsid w:val="00671FFC"/>
    <w:rsid w:val="006801CE"/>
    <w:rsid w:val="00682092"/>
    <w:rsid w:val="006A0003"/>
    <w:rsid w:val="006A4036"/>
    <w:rsid w:val="006A608B"/>
    <w:rsid w:val="006B6A83"/>
    <w:rsid w:val="006C1C0F"/>
    <w:rsid w:val="006D5568"/>
    <w:rsid w:val="006E276C"/>
    <w:rsid w:val="00705349"/>
    <w:rsid w:val="00706852"/>
    <w:rsid w:val="0071164C"/>
    <w:rsid w:val="00712F79"/>
    <w:rsid w:val="0074215A"/>
    <w:rsid w:val="00746792"/>
    <w:rsid w:val="007554B5"/>
    <w:rsid w:val="007661D9"/>
    <w:rsid w:val="00774601"/>
    <w:rsid w:val="00781F77"/>
    <w:rsid w:val="00786099"/>
    <w:rsid w:val="00787CEC"/>
    <w:rsid w:val="00794C79"/>
    <w:rsid w:val="007B40CF"/>
    <w:rsid w:val="007B6A9D"/>
    <w:rsid w:val="007B73E5"/>
    <w:rsid w:val="007E48F7"/>
    <w:rsid w:val="007E5639"/>
    <w:rsid w:val="00834CCC"/>
    <w:rsid w:val="00835D09"/>
    <w:rsid w:val="008406EE"/>
    <w:rsid w:val="008452AA"/>
    <w:rsid w:val="00860DAB"/>
    <w:rsid w:val="00886A5B"/>
    <w:rsid w:val="008A5721"/>
    <w:rsid w:val="008C63C1"/>
    <w:rsid w:val="008D3554"/>
    <w:rsid w:val="008E39F0"/>
    <w:rsid w:val="008F4F5E"/>
    <w:rsid w:val="0090211B"/>
    <w:rsid w:val="009028D8"/>
    <w:rsid w:val="00906D46"/>
    <w:rsid w:val="009141FA"/>
    <w:rsid w:val="009207A2"/>
    <w:rsid w:val="00922F51"/>
    <w:rsid w:val="00945B3A"/>
    <w:rsid w:val="00972658"/>
    <w:rsid w:val="0098101C"/>
    <w:rsid w:val="009918DB"/>
    <w:rsid w:val="00997EE5"/>
    <w:rsid w:val="009A4B38"/>
    <w:rsid w:val="009D704B"/>
    <w:rsid w:val="009E6996"/>
    <w:rsid w:val="009F07A4"/>
    <w:rsid w:val="00A014CA"/>
    <w:rsid w:val="00A35649"/>
    <w:rsid w:val="00A472D0"/>
    <w:rsid w:val="00A646C8"/>
    <w:rsid w:val="00A77C28"/>
    <w:rsid w:val="00A91A60"/>
    <w:rsid w:val="00A93A65"/>
    <w:rsid w:val="00AA2827"/>
    <w:rsid w:val="00AB31FC"/>
    <w:rsid w:val="00AB5997"/>
    <w:rsid w:val="00AB5F78"/>
    <w:rsid w:val="00AC1D6E"/>
    <w:rsid w:val="00AD669F"/>
    <w:rsid w:val="00B0518C"/>
    <w:rsid w:val="00B05CF0"/>
    <w:rsid w:val="00B24CA0"/>
    <w:rsid w:val="00B26315"/>
    <w:rsid w:val="00B47D62"/>
    <w:rsid w:val="00B63323"/>
    <w:rsid w:val="00B66BDD"/>
    <w:rsid w:val="00B77136"/>
    <w:rsid w:val="00B86BD8"/>
    <w:rsid w:val="00BA3363"/>
    <w:rsid w:val="00BA42F2"/>
    <w:rsid w:val="00BC2ADA"/>
    <w:rsid w:val="00BC3F39"/>
    <w:rsid w:val="00BD477E"/>
    <w:rsid w:val="00BF2A25"/>
    <w:rsid w:val="00BF6B57"/>
    <w:rsid w:val="00C062B0"/>
    <w:rsid w:val="00C07C13"/>
    <w:rsid w:val="00C10A3F"/>
    <w:rsid w:val="00C116FB"/>
    <w:rsid w:val="00C15360"/>
    <w:rsid w:val="00C2347D"/>
    <w:rsid w:val="00C237E0"/>
    <w:rsid w:val="00C60440"/>
    <w:rsid w:val="00C619A6"/>
    <w:rsid w:val="00C70455"/>
    <w:rsid w:val="00C74844"/>
    <w:rsid w:val="00C93397"/>
    <w:rsid w:val="00C965A9"/>
    <w:rsid w:val="00CA453E"/>
    <w:rsid w:val="00CA6D43"/>
    <w:rsid w:val="00CB142E"/>
    <w:rsid w:val="00CE2F88"/>
    <w:rsid w:val="00CE36C8"/>
    <w:rsid w:val="00CE531D"/>
    <w:rsid w:val="00CF0059"/>
    <w:rsid w:val="00CF4C52"/>
    <w:rsid w:val="00CF7F96"/>
    <w:rsid w:val="00D00816"/>
    <w:rsid w:val="00D035C6"/>
    <w:rsid w:val="00D07C9C"/>
    <w:rsid w:val="00D174EF"/>
    <w:rsid w:val="00D50E1E"/>
    <w:rsid w:val="00D55D9C"/>
    <w:rsid w:val="00D651C6"/>
    <w:rsid w:val="00D6535A"/>
    <w:rsid w:val="00D87B1B"/>
    <w:rsid w:val="00DA231F"/>
    <w:rsid w:val="00DB4F44"/>
    <w:rsid w:val="00DC418E"/>
    <w:rsid w:val="00DE7BB8"/>
    <w:rsid w:val="00DF4496"/>
    <w:rsid w:val="00E036F4"/>
    <w:rsid w:val="00E22909"/>
    <w:rsid w:val="00E26997"/>
    <w:rsid w:val="00E27F0B"/>
    <w:rsid w:val="00E3617E"/>
    <w:rsid w:val="00E36C81"/>
    <w:rsid w:val="00E42935"/>
    <w:rsid w:val="00E43513"/>
    <w:rsid w:val="00E44C8F"/>
    <w:rsid w:val="00E47440"/>
    <w:rsid w:val="00E5773D"/>
    <w:rsid w:val="00E6421A"/>
    <w:rsid w:val="00E6617A"/>
    <w:rsid w:val="00E6689A"/>
    <w:rsid w:val="00E7306E"/>
    <w:rsid w:val="00E7307C"/>
    <w:rsid w:val="00E75F23"/>
    <w:rsid w:val="00EF1ACB"/>
    <w:rsid w:val="00F002EE"/>
    <w:rsid w:val="00F038DB"/>
    <w:rsid w:val="00F10D2A"/>
    <w:rsid w:val="00F17376"/>
    <w:rsid w:val="00F2247C"/>
    <w:rsid w:val="00F23634"/>
    <w:rsid w:val="00F62F23"/>
    <w:rsid w:val="00F9149A"/>
    <w:rsid w:val="00F92B4F"/>
    <w:rsid w:val="00F95AC2"/>
    <w:rsid w:val="00FA334A"/>
    <w:rsid w:val="00FB2BD7"/>
    <w:rsid w:val="00FC1F67"/>
    <w:rsid w:val="00FD1B70"/>
    <w:rsid w:val="00FD5AD7"/>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EE33F"/>
  <w15:docId w15:val="{600B60EF-A1A3-4C97-92F1-369B407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ext1"/>
    <w:qFormat/>
    <w:rsid w:val="00B26315"/>
    <w:rPr>
      <w:rFonts w:asciiTheme="minorHAnsi" w:hAnsiTheme="minorHAnsi"/>
      <w:lang w:eastAsia="en-US"/>
    </w:rPr>
  </w:style>
  <w:style w:type="paragraph" w:styleId="Heading1">
    <w:name w:val="heading 1"/>
    <w:basedOn w:val="Normal"/>
    <w:next w:val="Text1"/>
    <w:link w:val="Heading1Char"/>
    <w:uiPriority w:val="9"/>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link w:val="Heading2Char"/>
    <w:qFormat/>
    <w:rsid w:val="00254D69"/>
    <w:pPr>
      <w:keepNext/>
      <w:numPr>
        <w:ilvl w:val="1"/>
        <w:numId w:val="25"/>
      </w:numPr>
      <w:spacing w:before="360"/>
      <w:ind w:left="851" w:hanging="851"/>
      <w:outlineLvl w:val="1"/>
    </w:pPr>
    <w:rPr>
      <w:rFonts w:asciiTheme="majorHAnsi" w:hAnsiTheme="majorHAnsi"/>
      <w:b/>
      <w:sz w:val="32"/>
    </w:rPr>
  </w:style>
  <w:style w:type="paragraph" w:styleId="Heading3">
    <w:name w:val="heading 3"/>
    <w:basedOn w:val="Normal"/>
    <w:next w:val="Normal"/>
    <w:qFormat/>
    <w:rsid w:val="00254D69"/>
    <w:pPr>
      <w:keepNext/>
      <w:numPr>
        <w:ilvl w:val="2"/>
        <w:numId w:val="25"/>
      </w:numPr>
      <w:spacing w:before="240"/>
      <w:ind w:left="993" w:hanging="993"/>
      <w:outlineLvl w:val="2"/>
    </w:pPr>
    <w:rPr>
      <w:rFonts w:asciiTheme="majorHAnsi" w:hAnsiTheme="majorHAnsi" w:cs="Arial"/>
      <w:b/>
      <w:sz w:val="24"/>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E75F23"/>
    <w:pPr>
      <w:spacing w:before="240"/>
      <w:jc w:val="both"/>
    </w:pPr>
    <w:rPr>
      <w:rFonts w:cs="Arial"/>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hAnsi="Times New Roman"/>
      <w:sz w:val="24"/>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sz w:val="24"/>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sz w:val="24"/>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6A0003"/>
    <w:pPr>
      <w:tabs>
        <w:tab w:val="right" w:leader="dot" w:pos="7938"/>
      </w:tabs>
      <w:spacing w:before="240"/>
      <w:ind w:left="425" w:hanging="425"/>
    </w:pPr>
    <w:rPr>
      <w:rFonts w:cs="Arial"/>
      <w:noProof/>
      <w:sz w:val="24"/>
    </w:rPr>
  </w:style>
  <w:style w:type="paragraph" w:styleId="TOC2">
    <w:name w:val="toc 2"/>
    <w:basedOn w:val="Normal"/>
    <w:next w:val="Normal"/>
    <w:uiPriority w:val="39"/>
    <w:rsid w:val="00F92B4F"/>
    <w:pPr>
      <w:tabs>
        <w:tab w:val="right" w:leader="dot" w:pos="7938"/>
      </w:tabs>
      <w:spacing w:before="60"/>
      <w:ind w:left="992" w:hanging="567"/>
    </w:pPr>
    <w:rPr>
      <w:noProof/>
      <w:sz w:val="24"/>
      <w:szCs w:val="24"/>
    </w:rPr>
  </w:style>
  <w:style w:type="paragraph" w:styleId="TOC3">
    <w:name w:val="toc 3"/>
    <w:basedOn w:val="Normal"/>
    <w:next w:val="Normal"/>
    <w:autoRedefine/>
    <w:uiPriority w:val="39"/>
    <w:rsid w:val="006A0003"/>
    <w:pPr>
      <w:tabs>
        <w:tab w:val="left" w:pos="2268"/>
        <w:tab w:val="right" w:leader="dot" w:pos="7938"/>
      </w:tabs>
      <w:ind w:left="1701" w:hanging="709"/>
    </w:pPr>
    <w:rPr>
      <w:noProof/>
      <w:sz w:val="22"/>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spacing w:before="0"/>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sz w:val="24"/>
    </w:rPr>
  </w:style>
  <w:style w:type="paragraph" w:customStyle="1" w:styleId="Eq">
    <w:name w:val="Eq"/>
    <w:basedOn w:val="Normal"/>
    <w:qFormat/>
    <w:rsid w:val="006C1C0F"/>
    <w:pPr>
      <w:tabs>
        <w:tab w:val="right" w:pos="7655"/>
      </w:tabs>
      <w:spacing w:before="240" w:after="120" w:line="280" w:lineRule="atLeast"/>
      <w:ind w:left="567"/>
    </w:pPr>
    <w:rPr>
      <w:rFonts w:cs="Arial"/>
      <w:sz w:val="24"/>
    </w:rPr>
  </w:style>
  <w:style w:type="paragraph" w:styleId="NormalWeb">
    <w:name w:val="Normal (Web)"/>
    <w:basedOn w:val="Normal"/>
    <w:rsid w:val="004A772F"/>
    <w:pPr>
      <w:spacing w:before="100" w:beforeAutospacing="1" w:after="100" w:afterAutospacing="1"/>
    </w:pPr>
    <w:rPr>
      <w:color w:val="000000"/>
      <w:sz w:val="24"/>
      <w:szCs w:val="24"/>
      <w:lang w:val="en-US"/>
    </w:rPr>
  </w:style>
  <w:style w:type="paragraph" w:styleId="TableofFigures">
    <w:name w:val="table of figures"/>
    <w:basedOn w:val="Normal"/>
    <w:next w:val="Normal"/>
    <w:uiPriority w:val="99"/>
    <w:rsid w:val="00E42935"/>
    <w:pPr>
      <w:spacing w:before="120"/>
      <w:ind w:left="1134" w:hanging="1134"/>
    </w:pPr>
    <w:rPr>
      <w:sz w:val="24"/>
    </w:rPr>
  </w:style>
  <w:style w:type="paragraph" w:customStyle="1" w:styleId="Text2">
    <w:name w:val="Text2"/>
    <w:basedOn w:val="Normal"/>
    <w:rsid w:val="006A608B"/>
    <w:pPr>
      <w:spacing w:before="120"/>
      <w:ind w:left="709"/>
      <w:jc w:val="both"/>
    </w:pPr>
    <w:rPr>
      <w:sz w:val="24"/>
    </w:r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rPr>
      <w:sz w:val="24"/>
    </w:r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paragraph" w:customStyle="1" w:styleId="Heading1nonumntoc">
    <w:name w:val="Heading 1 no num ntoc"/>
    <w:basedOn w:val="Heading1nonum"/>
    <w:qFormat/>
    <w:rsid w:val="008452AA"/>
    <w:pPr>
      <w:outlineLvl w:val="9"/>
    </w:pPr>
  </w:style>
  <w:style w:type="character" w:customStyle="1" w:styleId="Heading1Char">
    <w:name w:val="Heading 1 Char"/>
    <w:basedOn w:val="DefaultParagraphFont"/>
    <w:link w:val="Heading1"/>
    <w:uiPriority w:val="9"/>
    <w:rsid w:val="00AB31FC"/>
    <w:rPr>
      <w:rFonts w:asciiTheme="majorHAnsi" w:hAnsiTheme="majorHAnsi"/>
      <w:b/>
      <w:kern w:val="28"/>
      <w:sz w:val="40"/>
      <w:lang w:eastAsia="en-US"/>
    </w:rPr>
  </w:style>
  <w:style w:type="character" w:customStyle="1" w:styleId="Heading2Char">
    <w:name w:val="Heading 2 Char"/>
    <w:basedOn w:val="DefaultParagraphFont"/>
    <w:link w:val="Heading2"/>
    <w:rsid w:val="00AB31FC"/>
    <w:rPr>
      <w:rFonts w:asciiTheme="majorHAnsi" w:hAnsiTheme="majorHAnsi"/>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79ABC99-42DE-498E-A8A6-769FA2FAB453}">
  <ds:schemaRefs>
    <ds:schemaRef ds:uri="http://schemas.microsoft.com/sharepoint/v3/contenttype/forms"/>
  </ds:schemaRefs>
</ds:datastoreItem>
</file>

<file path=customXml/itemProps3.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ACFA79-ECAD-4571-84B3-B4052069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FIRGA, University of Stellenbosch</Company>
  <LinksUpToDate>false</LinksUpToDate>
  <CharactersWithSpaces>12992</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Mechanical and Mechatronic Eng</dc:creator>
  <cp:lastModifiedBy>Kingwill, LEV [20725728@sun.ac.za]</cp:lastModifiedBy>
  <cp:revision>2</cp:revision>
  <cp:lastPrinted>2008-03-04T06:39:00Z</cp:lastPrinted>
  <dcterms:created xsi:type="dcterms:W3CDTF">2022-07-20T09:49:00Z</dcterms:created>
  <dcterms:modified xsi:type="dcterms:W3CDTF">2022-07-20T09:49:00Z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ies>
</file>